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4852" w14:textId="77777777" w:rsidR="00313285" w:rsidRDefault="00313285" w:rsidP="00313285">
      <w:r>
        <w:t>library(shiny)</w:t>
      </w:r>
    </w:p>
    <w:p w14:paraId="55CB28A3" w14:textId="77777777" w:rsidR="00313285" w:rsidRDefault="00313285" w:rsidP="00313285">
      <w:r>
        <w:t>library(</w:t>
      </w:r>
      <w:proofErr w:type="spellStart"/>
      <w:r>
        <w:t>bslib</w:t>
      </w:r>
      <w:proofErr w:type="spellEnd"/>
      <w:r>
        <w:t>)</w:t>
      </w:r>
    </w:p>
    <w:p w14:paraId="6DE2CD8E" w14:textId="77777777" w:rsidR="00313285" w:rsidRDefault="00313285" w:rsidP="00313285"/>
    <w:p w14:paraId="30F4A058" w14:textId="77777777" w:rsidR="00313285" w:rsidRDefault="00313285" w:rsidP="00313285">
      <w:r>
        <w:t>library(</w:t>
      </w:r>
      <w:proofErr w:type="spellStart"/>
      <w:r>
        <w:t>dplyr</w:t>
      </w:r>
      <w:proofErr w:type="spellEnd"/>
      <w:r>
        <w:t>)</w:t>
      </w:r>
    </w:p>
    <w:p w14:paraId="33B82F0E" w14:textId="77777777" w:rsidR="00313285" w:rsidRDefault="00313285" w:rsidP="00313285">
      <w:r>
        <w:t>library(</w:t>
      </w:r>
      <w:proofErr w:type="spellStart"/>
      <w:r>
        <w:t>pROC</w:t>
      </w:r>
      <w:proofErr w:type="spellEnd"/>
      <w:r>
        <w:t>)</w:t>
      </w:r>
    </w:p>
    <w:p w14:paraId="3BF1F2D2" w14:textId="77777777" w:rsidR="00313285" w:rsidRDefault="00313285" w:rsidP="00313285">
      <w:r>
        <w:t>library(ggplot2)</w:t>
      </w:r>
    </w:p>
    <w:p w14:paraId="4BFD27BF" w14:textId="77777777" w:rsidR="00313285" w:rsidRDefault="00313285" w:rsidP="00313285">
      <w:r>
        <w:t>library(</w:t>
      </w:r>
      <w:proofErr w:type="spellStart"/>
      <w:r>
        <w:t>ggbiplot</w:t>
      </w:r>
      <w:proofErr w:type="spellEnd"/>
      <w:r>
        <w:t>)</w:t>
      </w:r>
    </w:p>
    <w:p w14:paraId="49EAB2D6" w14:textId="77777777" w:rsidR="00313285" w:rsidRDefault="00313285" w:rsidP="00313285">
      <w:r>
        <w:t>library(</w:t>
      </w:r>
      <w:proofErr w:type="spellStart"/>
      <w:r>
        <w:t>svglite</w:t>
      </w:r>
      <w:proofErr w:type="spellEnd"/>
      <w:r>
        <w:t>)</w:t>
      </w:r>
    </w:p>
    <w:p w14:paraId="4BDB9D86" w14:textId="77777777" w:rsidR="00313285" w:rsidRDefault="00313285" w:rsidP="00313285">
      <w:r>
        <w:t>library(</w:t>
      </w:r>
      <w:proofErr w:type="spellStart"/>
      <w:r>
        <w:t>tidyr</w:t>
      </w:r>
      <w:proofErr w:type="spellEnd"/>
      <w:r>
        <w:t>)</w:t>
      </w:r>
    </w:p>
    <w:p w14:paraId="4336F918" w14:textId="77777777" w:rsidR="00313285" w:rsidRDefault="00313285" w:rsidP="00313285">
      <w:r>
        <w:t>library(bio3d)</w:t>
      </w:r>
    </w:p>
    <w:p w14:paraId="2EFED846" w14:textId="77777777" w:rsidR="00313285" w:rsidRDefault="00313285" w:rsidP="00313285">
      <w:r>
        <w:t>library(</w:t>
      </w:r>
      <w:proofErr w:type="spellStart"/>
      <w:r>
        <w:t>mclust</w:t>
      </w:r>
      <w:proofErr w:type="spellEnd"/>
      <w:r>
        <w:t>)</w:t>
      </w:r>
    </w:p>
    <w:p w14:paraId="01BBC502" w14:textId="77777777" w:rsidR="00313285" w:rsidRDefault="00313285" w:rsidP="00313285">
      <w:r>
        <w:t>library(</w:t>
      </w:r>
      <w:proofErr w:type="spellStart"/>
      <w:r>
        <w:t>naivebayes</w:t>
      </w:r>
      <w:proofErr w:type="spellEnd"/>
      <w:r>
        <w:t>)</w:t>
      </w:r>
    </w:p>
    <w:p w14:paraId="1B818D75" w14:textId="77777777" w:rsidR="00313285" w:rsidRDefault="00313285" w:rsidP="00313285">
      <w:r>
        <w:t>library(psych)</w:t>
      </w:r>
    </w:p>
    <w:p w14:paraId="541C9008" w14:textId="77777777" w:rsidR="00313285" w:rsidRDefault="00313285" w:rsidP="00313285">
      <w:r>
        <w:t>library(</w:t>
      </w:r>
      <w:proofErr w:type="spellStart"/>
      <w:r>
        <w:t>randomForest</w:t>
      </w:r>
      <w:proofErr w:type="spellEnd"/>
      <w:r>
        <w:t>)</w:t>
      </w:r>
    </w:p>
    <w:p w14:paraId="66CE5B2B" w14:textId="77777777" w:rsidR="00313285" w:rsidRDefault="00313285" w:rsidP="00313285">
      <w:r>
        <w:t>library(caret)</w:t>
      </w:r>
    </w:p>
    <w:p w14:paraId="158C7FC7" w14:textId="77777777" w:rsidR="00313285" w:rsidRDefault="00313285" w:rsidP="00313285">
      <w:r>
        <w:t>library(</w:t>
      </w:r>
      <w:proofErr w:type="spellStart"/>
      <w:r>
        <w:t>purrr</w:t>
      </w:r>
      <w:proofErr w:type="spellEnd"/>
      <w:r>
        <w:t>)</w:t>
      </w:r>
    </w:p>
    <w:p w14:paraId="4A0EB222" w14:textId="77777777" w:rsidR="00313285" w:rsidRDefault="00313285" w:rsidP="00313285">
      <w:r>
        <w:t>library(</w:t>
      </w:r>
      <w:proofErr w:type="spellStart"/>
      <w:r>
        <w:t>tidyverse</w:t>
      </w:r>
      <w:proofErr w:type="spellEnd"/>
      <w:r>
        <w:t>)</w:t>
      </w:r>
    </w:p>
    <w:p w14:paraId="30D4AF13" w14:textId="77777777" w:rsidR="00313285" w:rsidRDefault="00313285" w:rsidP="00313285">
      <w:r>
        <w:t>library("</w:t>
      </w:r>
      <w:proofErr w:type="spellStart"/>
      <w:r>
        <w:t>klaR</w:t>
      </w:r>
      <w:proofErr w:type="spellEnd"/>
      <w:r>
        <w:t>")</w:t>
      </w:r>
    </w:p>
    <w:p w14:paraId="6A4D34E1" w14:textId="77777777" w:rsidR="00313285" w:rsidRDefault="00313285" w:rsidP="00313285">
      <w:r>
        <w:t>library(</w:t>
      </w:r>
      <w:proofErr w:type="spellStart"/>
      <w:r>
        <w:t>gridExtra</w:t>
      </w:r>
      <w:proofErr w:type="spellEnd"/>
      <w:r>
        <w:t>)</w:t>
      </w:r>
    </w:p>
    <w:p w14:paraId="2EF298CC" w14:textId="77777777" w:rsidR="00313285" w:rsidRDefault="00313285" w:rsidP="00313285"/>
    <w:p w14:paraId="2BDC83A8" w14:textId="77777777" w:rsidR="00313285" w:rsidRDefault="00313285" w:rsidP="00313285">
      <w:r>
        <w:t xml:space="preserve"># </w:t>
      </w:r>
      <w:proofErr w:type="gramStart"/>
      <w:r>
        <w:t>this</w:t>
      </w:r>
      <w:proofErr w:type="gramEnd"/>
      <w:r>
        <w:t xml:space="preserve"> app performs an initial analysis on integrating multiple MAVEs for the same gene</w:t>
      </w:r>
    </w:p>
    <w:p w14:paraId="45B38AB0" w14:textId="77777777" w:rsidR="00313285" w:rsidRDefault="00313285" w:rsidP="00313285"/>
    <w:p w14:paraId="13DC66CB" w14:textId="77777777" w:rsidR="00313285" w:rsidRDefault="00313285" w:rsidP="00313285">
      <w:r>
        <w:t># Define UI for slider demo app ----</w:t>
      </w:r>
    </w:p>
    <w:p w14:paraId="09603FF5" w14:textId="6EDD73B3" w:rsidR="00313285" w:rsidRDefault="00313285" w:rsidP="00313285">
      <w:proofErr w:type="spellStart"/>
      <w:r>
        <w:t>ui</w:t>
      </w:r>
      <w:proofErr w:type="spellEnd"/>
      <w:r>
        <w:t xml:space="preserve"> &lt;- </w:t>
      </w:r>
      <w:del w:id="0" w:author="Author" w:date="2025-06-15T19:29:00Z" w16du:dateUtc="2025-06-16T02:29:00Z">
        <w:r w:rsidR="009E35B6">
          <w:delText>page_sidebar</w:delText>
        </w:r>
      </w:del>
      <w:proofErr w:type="spellStart"/>
      <w:proofErr w:type="gramStart"/>
      <w:ins w:id="1" w:author="Author" w:date="2025-06-15T19:29:00Z" w16du:dateUtc="2025-06-16T02:29:00Z">
        <w:r>
          <w:t>fluidPage</w:t>
        </w:r>
      </w:ins>
      <w:proofErr w:type="spellEnd"/>
      <w:r>
        <w:t>(</w:t>
      </w:r>
      <w:proofErr w:type="gramEnd"/>
    </w:p>
    <w:p w14:paraId="4C82550C" w14:textId="77777777" w:rsidR="00313285" w:rsidRDefault="00313285" w:rsidP="00313285">
      <w:r>
        <w:t xml:space="preserve">  </w:t>
      </w:r>
    </w:p>
    <w:p w14:paraId="3F058C4B" w14:textId="77777777" w:rsidR="00313285" w:rsidRDefault="00313285" w:rsidP="00313285">
      <w:r>
        <w:t xml:space="preserve">  # App title ----</w:t>
      </w:r>
    </w:p>
    <w:p w14:paraId="52E3F867" w14:textId="3580BF64" w:rsidR="00313285" w:rsidRDefault="00313285" w:rsidP="00313285">
      <w:r>
        <w:lastRenderedPageBreak/>
        <w:t xml:space="preserve">  </w:t>
      </w:r>
      <w:del w:id="2" w:author="Author" w:date="2025-06-15T19:29:00Z" w16du:dateUtc="2025-06-16T02:29:00Z">
        <w:r w:rsidR="009E35B6">
          <w:delText>title = "</w:delText>
        </w:r>
      </w:del>
      <w:proofErr w:type="spellStart"/>
      <w:proofErr w:type="gramStart"/>
      <w:ins w:id="3" w:author="Author" w:date="2025-06-15T19:29:00Z" w16du:dateUtc="2025-06-16T02:29:00Z">
        <w:r>
          <w:t>titlePanel</w:t>
        </w:r>
        <w:proofErr w:type="spellEnd"/>
        <w:r>
          <w:t>(</w:t>
        </w:r>
        <w:proofErr w:type="gramEnd"/>
        <w:r>
          <w:t>"</w:t>
        </w:r>
      </w:ins>
      <w:r>
        <w:t>Integrate multiple MAVE datasets with sample methods | current version 2.0</w:t>
      </w:r>
      <w:del w:id="4" w:author="Author" w:date="2025-06-15T19:29:00Z" w16du:dateUtc="2025-06-16T02:29:00Z">
        <w:r w:rsidR="009E35B6">
          <w:delText>",</w:delText>
        </w:r>
      </w:del>
      <w:ins w:id="5" w:author="Author" w:date="2025-06-15T19:29:00Z" w16du:dateUtc="2025-06-16T02:29:00Z">
        <w:r>
          <w:t>"),</w:t>
        </w:r>
      </w:ins>
    </w:p>
    <w:p w14:paraId="0EBD7B7C" w14:textId="77777777" w:rsidR="00313285" w:rsidRDefault="00313285" w:rsidP="00313285">
      <w:r>
        <w:t xml:space="preserve">  # Recent updates for version 2.0</w:t>
      </w:r>
    </w:p>
    <w:p w14:paraId="16370563" w14:textId="77777777" w:rsidR="00313285" w:rsidRDefault="00313285" w:rsidP="00313285">
      <w:r>
        <w:t xml:space="preserve">  ## random forest now includes cross validation during training</w:t>
      </w:r>
    </w:p>
    <w:p w14:paraId="57D6696D" w14:textId="77777777" w:rsidR="00313285" w:rsidRDefault="00313285" w:rsidP="00313285">
      <w:r>
        <w:t xml:space="preserve">  ## also add metrics for supervised learning that are specific to train and test splits</w:t>
      </w:r>
    </w:p>
    <w:p w14:paraId="579758DB" w14:textId="77777777" w:rsidR="00313285" w:rsidRDefault="00313285" w:rsidP="00313285">
      <w:r>
        <w:t xml:space="preserve">  </w:t>
      </w:r>
    </w:p>
    <w:p w14:paraId="6438B6BA" w14:textId="77777777" w:rsidR="00313285" w:rsidRDefault="00313285" w:rsidP="00313285">
      <w:r>
        <w:t xml:space="preserve">  </w:t>
      </w:r>
    </w:p>
    <w:p w14:paraId="6EC6F05C" w14:textId="77777777" w:rsidR="00313285" w:rsidRDefault="00313285" w:rsidP="00313285">
      <w:r>
        <w:t xml:space="preserve">  # Recent updates for version 1.9</w:t>
      </w:r>
    </w:p>
    <w:p w14:paraId="60FFDDC0" w14:textId="77777777" w:rsidR="00313285" w:rsidRDefault="00313285" w:rsidP="00313285">
      <w:r>
        <w:t xml:space="preserve">  ## make separate upload buttons for MAVE data vs truth set</w:t>
      </w:r>
    </w:p>
    <w:p w14:paraId="52EAF0FB" w14:textId="77777777" w:rsidR="00313285" w:rsidRDefault="00313285" w:rsidP="00313285">
      <w:r>
        <w:t xml:space="preserve">  ### make separate versions of merged </w:t>
      </w:r>
      <w:proofErr w:type="spellStart"/>
      <w:r>
        <w:t>dataframes</w:t>
      </w:r>
      <w:proofErr w:type="spellEnd"/>
      <w:r>
        <w:t xml:space="preserve"> so can download ML predictions for non-truth set variants too</w:t>
      </w:r>
    </w:p>
    <w:p w14:paraId="1A2BAC0C" w14:textId="77777777" w:rsidR="00313285" w:rsidRDefault="00313285" w:rsidP="00313285">
      <w:r>
        <w:t xml:space="preserve">  </w:t>
      </w:r>
    </w:p>
    <w:p w14:paraId="1873FA30" w14:textId="77777777" w:rsidR="00313285" w:rsidRDefault="00313285" w:rsidP="00313285">
      <w:r>
        <w:t xml:space="preserve">  # Recent updates for version 1.8</w:t>
      </w:r>
    </w:p>
    <w:p w14:paraId="3451D543" w14:textId="77777777" w:rsidR="00313285" w:rsidRDefault="00313285" w:rsidP="00313285">
      <w:r>
        <w:t xml:space="preserve">  ## fixed </w:t>
      </w:r>
      <w:proofErr w:type="spellStart"/>
      <w:r>
        <w:t>OddsPath</w:t>
      </w:r>
      <w:proofErr w:type="spellEnd"/>
      <w:r>
        <w:t xml:space="preserve"> calculation --&gt; ask Malvika to double-check</w:t>
      </w:r>
    </w:p>
    <w:p w14:paraId="426F2C4E" w14:textId="77777777" w:rsidR="00313285" w:rsidRDefault="00313285" w:rsidP="00313285">
      <w:r>
        <w:t xml:space="preserve">  ### add ROC AUC to output model metric csv #done</w:t>
      </w:r>
    </w:p>
    <w:p w14:paraId="3E037252" w14:textId="77777777" w:rsidR="00313285" w:rsidRDefault="00313285" w:rsidP="00313285">
      <w:r>
        <w:t xml:space="preserve">  </w:t>
      </w:r>
    </w:p>
    <w:p w14:paraId="2545804B" w14:textId="77777777" w:rsidR="00313285" w:rsidRDefault="00313285" w:rsidP="00313285">
      <w:r>
        <w:t xml:space="preserve">  # future updates</w:t>
      </w:r>
    </w:p>
    <w:p w14:paraId="7657822D" w14:textId="77777777" w:rsidR="00313285" w:rsidRDefault="00313285" w:rsidP="00313285">
      <w:r>
        <w:t xml:space="preserve">  ## add ROC curve plot capability if I can figure out how to get Shiny to cooperate with 'arbitrary' number of plots</w:t>
      </w:r>
    </w:p>
    <w:p w14:paraId="1629FCC0" w14:textId="77777777" w:rsidR="00313285" w:rsidRDefault="00313285" w:rsidP="00313285">
      <w:r>
        <w:t xml:space="preserve">  ## output Naive Bayes cross validation error score</w:t>
      </w:r>
    </w:p>
    <w:p w14:paraId="63D203BA" w14:textId="77777777" w:rsidR="00313285" w:rsidRDefault="00313285" w:rsidP="00313285">
      <w:r>
        <w:t xml:space="preserve">  ## reimplement GFMM</w:t>
      </w:r>
    </w:p>
    <w:p w14:paraId="0AE5D655" w14:textId="77777777" w:rsidR="00313285" w:rsidRDefault="00313285" w:rsidP="00313285">
      <w:r>
        <w:t xml:space="preserve">  </w:t>
      </w:r>
    </w:p>
    <w:p w14:paraId="2E5C339A" w14:textId="277A07DF" w:rsidR="00313285" w:rsidRDefault="00313285" w:rsidP="00313285">
      <w:r>
        <w:t xml:space="preserve">  # Sidebar </w:t>
      </w:r>
      <w:del w:id="6" w:author="Author" w:date="2025-06-15T19:29:00Z" w16du:dateUtc="2025-06-16T02:29:00Z">
        <w:r w:rsidR="009E35B6">
          <w:delText>panel</w:delText>
        </w:r>
      </w:del>
      <w:ins w:id="7" w:author="Author" w:date="2025-06-15T19:29:00Z" w16du:dateUtc="2025-06-16T02:29:00Z">
        <w:r>
          <w:t>with a slider input</w:t>
        </w:r>
      </w:ins>
      <w:r>
        <w:t xml:space="preserve"> for </w:t>
      </w:r>
      <w:del w:id="8" w:author="Author" w:date="2025-06-15T19:29:00Z" w16du:dateUtc="2025-06-16T02:29:00Z">
        <w:r w:rsidR="009E35B6">
          <w:delText>inputs ----</w:delText>
        </w:r>
      </w:del>
      <w:ins w:id="9" w:author="Author" w:date="2025-06-15T19:29:00Z" w16du:dateUtc="2025-06-16T02:29:00Z">
        <w:r>
          <w:t xml:space="preserve">number of bins </w:t>
        </w:r>
      </w:ins>
    </w:p>
    <w:p w14:paraId="0F8CB6C1" w14:textId="77777777" w:rsidR="009E35B6" w:rsidRDefault="009E35B6" w:rsidP="009E35B6">
      <w:pPr>
        <w:rPr>
          <w:del w:id="10" w:author="Author" w:date="2025-06-15T19:29:00Z" w16du:dateUtc="2025-06-16T02:29:00Z"/>
        </w:rPr>
      </w:pPr>
      <w:del w:id="11" w:author="Author" w:date="2025-06-15T19:29:00Z" w16du:dateUtc="2025-06-16T02:29:00Z">
        <w:r>
          <w:delText xml:space="preserve">  sidebar = sidebar(</w:delText>
        </w:r>
      </w:del>
    </w:p>
    <w:p w14:paraId="244BBB31" w14:textId="77777777" w:rsidR="009E35B6" w:rsidRDefault="009E35B6" w:rsidP="009E35B6">
      <w:pPr>
        <w:rPr>
          <w:del w:id="12" w:author="Author" w:date="2025-06-15T19:29:00Z" w16du:dateUtc="2025-06-16T02:29:00Z"/>
        </w:rPr>
      </w:pPr>
      <w:del w:id="13" w:author="Author" w:date="2025-06-15T19:29:00Z" w16du:dateUtc="2025-06-16T02:29:00Z">
        <w:r>
          <w:delText xml:space="preserve">    </w:delText>
        </w:r>
      </w:del>
    </w:p>
    <w:p w14:paraId="223461AE" w14:textId="77777777" w:rsidR="00313285" w:rsidRDefault="00313285" w:rsidP="00313285">
      <w:pPr>
        <w:rPr>
          <w:ins w:id="14" w:author="Author" w:date="2025-06-15T19:29:00Z" w16du:dateUtc="2025-06-16T02:29:00Z"/>
        </w:rPr>
      </w:pPr>
      <w:ins w:id="15" w:author="Author" w:date="2025-06-15T19:29:00Z" w16du:dateUtc="2025-06-16T02:29:00Z">
        <w:r>
          <w:t xml:space="preserve">  </w:t>
        </w:r>
        <w:proofErr w:type="spellStart"/>
        <w:proofErr w:type="gramStart"/>
        <w:r>
          <w:t>sidebarLayout</w:t>
        </w:r>
        <w:proofErr w:type="spellEnd"/>
        <w:r>
          <w:t>(</w:t>
        </w:r>
        <w:proofErr w:type="gramEnd"/>
      </w:ins>
    </w:p>
    <w:p w14:paraId="4E9415AB" w14:textId="77777777" w:rsidR="00313285" w:rsidRDefault="00313285" w:rsidP="00313285">
      <w:pPr>
        <w:rPr>
          <w:ins w:id="16" w:author="Author" w:date="2025-06-15T19:29:00Z" w16du:dateUtc="2025-06-16T02:29:00Z"/>
        </w:rPr>
      </w:pPr>
      <w:ins w:id="17" w:author="Author" w:date="2025-06-15T19:29:00Z" w16du:dateUtc="2025-06-16T02:29:00Z">
        <w:r>
          <w:t xml:space="preserve">    </w:t>
        </w:r>
        <w:proofErr w:type="spellStart"/>
        <w:proofErr w:type="gramStart"/>
        <w:r>
          <w:t>sidebarPanel</w:t>
        </w:r>
        <w:proofErr w:type="spellEnd"/>
        <w:r>
          <w:t>(</w:t>
        </w:r>
        <w:proofErr w:type="gramEnd"/>
      </w:ins>
    </w:p>
    <w:p w14:paraId="22102993" w14:textId="77777777" w:rsidR="00313285" w:rsidRDefault="00313285" w:rsidP="00313285">
      <w:pPr>
        <w:rPr>
          <w:ins w:id="18" w:author="Author" w:date="2025-06-15T19:29:00Z" w16du:dateUtc="2025-06-16T02:29:00Z"/>
        </w:rPr>
      </w:pPr>
      <w:ins w:id="19" w:author="Author" w:date="2025-06-15T19:29:00Z" w16du:dateUtc="2025-06-16T02:29:00Z">
        <w:r>
          <w:t xml:space="preserve">      </w:t>
        </w:r>
      </w:ins>
    </w:p>
    <w:p w14:paraId="6117A7D2" w14:textId="77777777" w:rsidR="00313285" w:rsidRDefault="00313285" w:rsidP="00313285">
      <w:ins w:id="20" w:author="Author" w:date="2025-06-15T19:29:00Z" w16du:dateUtc="2025-06-16T02:29:00Z">
        <w:r>
          <w:t xml:space="preserve">  </w:t>
        </w:r>
      </w:ins>
      <w:r>
        <w:t xml:space="preserve">    # Input: Select csv files ----</w:t>
      </w:r>
    </w:p>
    <w:p w14:paraId="638DFEB3" w14:textId="77777777" w:rsidR="00313285" w:rsidRDefault="00313285" w:rsidP="00313285">
      <w:ins w:id="21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</w:p>
    <w:p w14:paraId="597109F1" w14:textId="77777777" w:rsidR="00313285" w:rsidRDefault="00313285" w:rsidP="00313285">
      <w:ins w:id="22" w:author="Author" w:date="2025-06-15T19:29:00Z" w16du:dateUtc="2025-06-16T02:29:00Z">
        <w:r>
          <w:lastRenderedPageBreak/>
          <w:t xml:space="preserve">  </w:t>
        </w:r>
      </w:ins>
      <w:r>
        <w:t xml:space="preserve">      "files",</w:t>
      </w:r>
    </w:p>
    <w:p w14:paraId="6097587C" w14:textId="77777777" w:rsidR="00313285" w:rsidRDefault="00313285" w:rsidP="00313285">
      <w:ins w:id="23" w:author="Author" w:date="2025-06-15T19:29:00Z" w16du:dateUtc="2025-06-16T02:29:00Z">
        <w:r>
          <w:t xml:space="preserve">  </w:t>
        </w:r>
      </w:ins>
      <w:r>
        <w:t xml:space="preserve">      "Choose MAVE csv files | Multiple MAVE datasets, same gene",</w:t>
      </w:r>
    </w:p>
    <w:p w14:paraId="292A8981" w14:textId="77777777" w:rsidR="00313285" w:rsidRDefault="00313285" w:rsidP="00313285">
      <w:ins w:id="24" w:author="Author" w:date="2025-06-15T19:29:00Z" w16du:dateUtc="2025-06-16T02:29:00Z">
        <w:r>
          <w:t xml:space="preserve">  </w:t>
        </w:r>
      </w:ins>
      <w:r>
        <w:t xml:space="preserve">      multiple = TRUE,</w:t>
      </w:r>
    </w:p>
    <w:p w14:paraId="5FE9E863" w14:textId="77777777" w:rsidR="00313285" w:rsidRDefault="00313285" w:rsidP="00313285">
      <w:ins w:id="25" w:author="Author" w:date="2025-06-15T19:29:00Z" w16du:dateUtc="2025-06-16T02:29:00Z">
        <w:r>
          <w:t xml:space="preserve">  </w:t>
        </w:r>
      </w:ins>
      <w:r>
        <w:t xml:space="preserve">      accept = c(".csv")</w:t>
      </w:r>
    </w:p>
    <w:p w14:paraId="2B850598" w14:textId="77777777" w:rsidR="00313285" w:rsidRDefault="00313285" w:rsidP="00313285">
      <w:r>
        <w:t xml:space="preserve">    </w:t>
      </w:r>
      <w:ins w:id="26" w:author="Author" w:date="2025-06-15T19:29:00Z" w16du:dateUtc="2025-06-16T02:29:00Z">
        <w:r>
          <w:t xml:space="preserve">  </w:t>
        </w:r>
      </w:ins>
      <w:r>
        <w:t>),</w:t>
      </w:r>
    </w:p>
    <w:p w14:paraId="293453B7" w14:textId="77777777" w:rsidR="00313285" w:rsidRDefault="00313285" w:rsidP="00313285">
      <w:ins w:id="27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</w:p>
    <w:p w14:paraId="577C4F7F" w14:textId="77777777" w:rsidR="00313285" w:rsidRDefault="00313285" w:rsidP="00313285">
      <w:ins w:id="28" w:author="Author" w:date="2025-06-15T19:29:00Z" w16du:dateUtc="2025-06-16T02:29:00Z">
        <w:r>
          <w:t xml:space="preserve">  </w:t>
        </w:r>
      </w:ins>
      <w:r>
        <w:t xml:space="preserve">      "files2",</w:t>
      </w:r>
    </w:p>
    <w:p w14:paraId="5702A7EE" w14:textId="77777777" w:rsidR="00313285" w:rsidRDefault="00313285" w:rsidP="00313285">
      <w:ins w:id="29" w:author="Author" w:date="2025-06-15T19:29:00Z" w16du:dateUtc="2025-06-16T02:29:00Z">
        <w:r>
          <w:t xml:space="preserve">  </w:t>
        </w:r>
      </w:ins>
      <w:r>
        <w:t xml:space="preserve">      "Choose Truth Set csv file for gene of interest",</w:t>
      </w:r>
    </w:p>
    <w:p w14:paraId="1BF14BC6" w14:textId="77777777" w:rsidR="00313285" w:rsidRDefault="00313285" w:rsidP="00313285">
      <w:ins w:id="30" w:author="Author" w:date="2025-06-15T19:29:00Z" w16du:dateUtc="2025-06-16T02:29:00Z">
        <w:r>
          <w:t xml:space="preserve">  </w:t>
        </w:r>
      </w:ins>
      <w:r>
        <w:t xml:space="preserve">      multiple = FALSE,</w:t>
      </w:r>
    </w:p>
    <w:p w14:paraId="12F4BD81" w14:textId="77777777" w:rsidR="00313285" w:rsidRDefault="00313285" w:rsidP="00313285">
      <w:ins w:id="31" w:author="Author" w:date="2025-06-15T19:29:00Z" w16du:dateUtc="2025-06-16T02:29:00Z">
        <w:r>
          <w:t xml:space="preserve">  </w:t>
        </w:r>
      </w:ins>
      <w:r>
        <w:t xml:space="preserve">      accept = c(".csv")</w:t>
      </w:r>
    </w:p>
    <w:p w14:paraId="5216B7C8" w14:textId="77777777" w:rsidR="00313285" w:rsidRDefault="00313285" w:rsidP="00313285">
      <w:r>
        <w:t xml:space="preserve">    </w:t>
      </w:r>
      <w:ins w:id="32" w:author="Author" w:date="2025-06-15T19:29:00Z" w16du:dateUtc="2025-06-16T02:29:00Z">
        <w:r>
          <w:t xml:space="preserve">  </w:t>
        </w:r>
      </w:ins>
      <w:r>
        <w:t>),</w:t>
      </w:r>
    </w:p>
    <w:p w14:paraId="4C955D28" w14:textId="77777777" w:rsidR="00313285" w:rsidRDefault="00313285" w:rsidP="00313285">
      <w:r>
        <w:t xml:space="preserve">    </w:t>
      </w:r>
      <w:ins w:id="33" w:author="Author" w:date="2025-06-15T19:29:00Z" w16du:dateUtc="2025-06-16T02:29:00Z">
        <w:r>
          <w:t xml:space="preserve">  </w:t>
        </w:r>
      </w:ins>
    </w:p>
    <w:p w14:paraId="192397C8" w14:textId="77777777" w:rsidR="00313285" w:rsidRDefault="00313285" w:rsidP="00313285">
      <w:ins w:id="34" w:author="Author" w:date="2025-06-15T19:29:00Z" w16du:dateUtc="2025-06-16T02:29:00Z">
        <w:r>
          <w:t xml:space="preserve">  </w:t>
        </w:r>
      </w:ins>
      <w:r>
        <w:t xml:space="preserve">    # Horizontal line ----</w:t>
      </w:r>
    </w:p>
    <w:p w14:paraId="05829BBE" w14:textId="77777777" w:rsidR="00313285" w:rsidRDefault="00313285" w:rsidP="00313285">
      <w:ins w:id="35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),</w:t>
      </w:r>
    </w:p>
    <w:p w14:paraId="7E9D7175" w14:textId="77777777" w:rsidR="00313285" w:rsidRDefault="00313285" w:rsidP="00313285">
      <w:ins w:id="36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whatSeed</w:t>
      </w:r>
      <w:proofErr w:type="spellEnd"/>
      <w:r>
        <w:t>", label = h6("What seed to set for random train/test split? default=1234"), value = 1234),</w:t>
      </w:r>
    </w:p>
    <w:p w14:paraId="79168080" w14:textId="77777777" w:rsidR="00313285" w:rsidRDefault="00313285" w:rsidP="00313285">
      <w:ins w:id="37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"num", label = h6("How many clusters for k-means? default=2"), value = 2),</w:t>
      </w:r>
    </w:p>
    <w:p w14:paraId="6F4C9706" w14:textId="77777777" w:rsidR="00313285" w:rsidRDefault="00313285" w:rsidP="00313285">
      <w:ins w:id="38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"num2", label = h6("How many random sets for k-means? default=20"), value = 20),</w:t>
      </w:r>
    </w:p>
    <w:p w14:paraId="684AAA01" w14:textId="77777777" w:rsidR="00313285" w:rsidRDefault="00313285" w:rsidP="00313285">
      <w:ins w:id="39" w:author="Author" w:date="2025-06-15T19:29:00Z" w16du:dateUtc="2025-06-16T02:29:00Z">
        <w:r>
          <w:t xml:space="preserve">  </w:t>
        </w:r>
      </w:ins>
      <w:r>
        <w:t xml:space="preserve">    #</w:t>
      </w:r>
      <w:proofErr w:type="gramStart"/>
      <w:r>
        <w:t>radioButtons(</w:t>
      </w:r>
      <w:proofErr w:type="gramEnd"/>
      <w:r>
        <w:t>"radio", label = h6("Which algorithm for GFMM?"),</w:t>
      </w:r>
    </w:p>
    <w:p w14:paraId="1368C6B3" w14:textId="77777777" w:rsidR="00313285" w:rsidRDefault="00313285" w:rsidP="00313285">
      <w:ins w:id="40" w:author="Author" w:date="2025-06-15T19:29:00Z" w16du:dateUtc="2025-06-16T02:29:00Z">
        <w:r>
          <w:t xml:space="preserve">  </w:t>
        </w:r>
      </w:ins>
      <w:r>
        <w:t xml:space="preserve">    #             choices = </w:t>
      </w:r>
      <w:proofErr w:type="gramStart"/>
      <w:r>
        <w:t>list(</w:t>
      </w:r>
      <w:proofErr w:type="gramEnd"/>
      <w:r>
        <w:t>"</w:t>
      </w:r>
      <w:proofErr w:type="spellStart"/>
      <w:r>
        <w:t>MclustDA</w:t>
      </w:r>
      <w:proofErr w:type="spellEnd"/>
      <w:r>
        <w:t xml:space="preserve"> (Default)" = 1, "EDDA" = 2), </w:t>
      </w:r>
    </w:p>
    <w:p w14:paraId="359B8ECE" w14:textId="77777777" w:rsidR="00313285" w:rsidRDefault="00313285" w:rsidP="00313285">
      <w:ins w:id="41" w:author="Author" w:date="2025-06-15T19:29:00Z" w16du:dateUtc="2025-06-16T02:29:00Z">
        <w:r>
          <w:t xml:space="preserve">  </w:t>
        </w:r>
      </w:ins>
      <w:r>
        <w:t xml:space="preserve">    #             selected = 1),</w:t>
      </w:r>
    </w:p>
    <w:p w14:paraId="2BC23D25" w14:textId="77777777" w:rsidR="00313285" w:rsidRDefault="00313285" w:rsidP="00313285">
      <w:ins w:id="42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"num3", label = h6("What percent of variants for training (0.1-0.9)? default=0.8"), value = 0.8),</w:t>
      </w:r>
    </w:p>
    <w:p w14:paraId="55B072C8" w14:textId="77777777" w:rsidR="00313285" w:rsidRDefault="00313285" w:rsidP="00313285">
      <w:ins w:id="43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"num4", label = h6("How many trees for random forest? default=500"), value = 500),</w:t>
      </w:r>
    </w:p>
    <w:p w14:paraId="6D30414A" w14:textId="77777777" w:rsidR="00313285" w:rsidRDefault="00313285" w:rsidP="00313285">
      <w:ins w:id="44" w:author="Author" w:date="2025-06-15T19:29:00Z" w16du:dateUtc="2025-06-16T02:29:00Z">
        <w:r>
          <w:lastRenderedPageBreak/>
          <w:t xml:space="preserve">  </w:t>
        </w:r>
      </w:ins>
      <w:r>
        <w:t xml:space="preserve">    #</w:t>
      </w:r>
      <w:proofErr w:type="gramStart"/>
      <w:r>
        <w:t>numericInput(</w:t>
      </w:r>
      <w:proofErr w:type="gramEnd"/>
      <w:r>
        <w:t xml:space="preserve">"num5", label = h6("What </w:t>
      </w:r>
      <w:proofErr w:type="spellStart"/>
      <w:r>
        <w:t>stepFactor</w:t>
      </w:r>
      <w:proofErr w:type="spellEnd"/>
      <w:r>
        <w:t xml:space="preserve"> for random forest? default=1.2"), value = 1.2),</w:t>
      </w:r>
    </w:p>
    <w:p w14:paraId="6F459D87" w14:textId="77777777" w:rsidR="00313285" w:rsidRDefault="00313285" w:rsidP="00313285">
      <w:ins w:id="45" w:author="Author" w:date="2025-06-15T19:29:00Z" w16du:dateUtc="2025-06-16T02:29:00Z">
        <w:r>
          <w:t xml:space="preserve">  </w:t>
        </w:r>
      </w:ins>
      <w:r>
        <w:t xml:space="preserve">    #</w:t>
      </w:r>
      <w:proofErr w:type="gramStart"/>
      <w:r>
        <w:t>numericInput(</w:t>
      </w:r>
      <w:proofErr w:type="gramEnd"/>
      <w:r>
        <w:t>"num6", label = h6("What relative improvement to continue search? default=0.01"), value = 0.01),</w:t>
      </w:r>
    </w:p>
    <w:p w14:paraId="5CB94897" w14:textId="77777777" w:rsidR="00313285" w:rsidRDefault="00313285" w:rsidP="00313285">
      <w:r>
        <w:t xml:space="preserve">        </w:t>
      </w:r>
      <w:ins w:id="46" w:author="Author" w:date="2025-06-15T19:29:00Z" w16du:dateUtc="2025-06-16T02:29:00Z">
        <w:r>
          <w:t xml:space="preserve">  </w:t>
        </w:r>
      </w:ins>
      <w:proofErr w:type="spellStart"/>
      <w:proofErr w:type="gramStart"/>
      <w:r>
        <w:t>hr</w:t>
      </w:r>
      <w:proofErr w:type="spellEnd"/>
      <w:r>
        <w:t>(</w:t>
      </w:r>
      <w:proofErr w:type="gramEnd"/>
      <w:r>
        <w:t>),</w:t>
      </w:r>
    </w:p>
    <w:p w14:paraId="4B22AF22" w14:textId="77777777" w:rsidR="00313285" w:rsidRDefault="00313285" w:rsidP="00313285">
      <w:r>
        <w:t xml:space="preserve">    </w:t>
      </w:r>
      <w:ins w:id="47" w:author="Author" w:date="2025-06-15T19:29:00Z" w16du:dateUtc="2025-06-16T02:29:00Z">
        <w:r>
          <w:t xml:space="preserve">  </w:t>
        </w:r>
      </w:ins>
    </w:p>
    <w:p w14:paraId="0CA582DF" w14:textId="77777777" w:rsidR="00313285" w:rsidRDefault="00313285" w:rsidP="00313285">
      <w:ins w:id="48" w:author="Author" w:date="2025-06-15T19:29:00Z" w16du:dateUtc="2025-06-16T02:29:00Z">
        <w:r>
          <w:t xml:space="preserve">  </w:t>
        </w:r>
      </w:ins>
      <w:r>
        <w:t xml:space="preserve">   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449A5E7B" w14:textId="77777777" w:rsidR="00313285" w:rsidRDefault="00313285" w:rsidP="00313285">
      <w:ins w:id="49" w:author="Author" w:date="2025-06-15T19:29:00Z" w16du:dateUtc="2025-06-16T02:29:00Z">
        <w:r>
          <w:t xml:space="preserve">  </w:t>
        </w:r>
      </w:ins>
      <w:r>
        <w:t xml:space="preserve">      #tags$</w:t>
      </w:r>
      <w:proofErr w:type="gramStart"/>
      <w:r>
        <w:t>head(</w:t>
      </w:r>
      <w:proofErr w:type="gramEnd"/>
      <w:r>
        <w:t>tags$</w:t>
      </w:r>
      <w:proofErr w:type="gramStart"/>
      <w:r>
        <w:t>script(</w:t>
      </w:r>
      <w:proofErr w:type="gramEnd"/>
      <w:r>
        <w:t>src = "message-handler.js")),</w:t>
      </w:r>
    </w:p>
    <w:p w14:paraId="71277ABC" w14:textId="77777777" w:rsidR="00313285" w:rsidRDefault="00313285" w:rsidP="00313285">
      <w:ins w:id="50" w:author="Author" w:date="2025-06-15T19:29:00Z" w16du:dateUtc="2025-06-16T02:29:00Z">
        <w:r>
          <w:t xml:space="preserve">  </w:t>
        </w:r>
      </w:ins>
      <w:r>
        <w:t xml:space="preserve">      </w:t>
      </w:r>
      <w:proofErr w:type="spellStart"/>
      <w:proofErr w:type="gramStart"/>
      <w:r>
        <w:t>actionButton</w:t>
      </w:r>
      <w:proofErr w:type="spellEnd"/>
      <w:r>
        <w:t>(</w:t>
      </w:r>
      <w:proofErr w:type="gramEnd"/>
      <w:r>
        <w:t>"do", "Click here to perform analysis")</w:t>
      </w:r>
    </w:p>
    <w:p w14:paraId="129C6746" w14:textId="08591FAB" w:rsidR="00313285" w:rsidRDefault="00313285" w:rsidP="00313285">
      <w:r>
        <w:t xml:space="preserve">    </w:t>
      </w:r>
      <w:del w:id="51" w:author="Author" w:date="2025-06-15T19:29:00Z" w16du:dateUtc="2025-06-16T02:29:00Z">
        <w:r w:rsidR="009E35B6">
          <w:delText>),</w:delText>
        </w:r>
      </w:del>
      <w:ins w:id="52" w:author="Author" w:date="2025-06-15T19:29:00Z" w16du:dateUtc="2025-06-16T02:29:00Z">
        <w:r>
          <w:t xml:space="preserve">  )</w:t>
        </w:r>
      </w:ins>
    </w:p>
    <w:p w14:paraId="1532AE57" w14:textId="5E20A6EE" w:rsidR="00313285" w:rsidRDefault="00313285" w:rsidP="00313285">
      <w:r>
        <w:t xml:space="preserve">    </w:t>
      </w:r>
      <w:del w:id="53" w:author="Author" w:date="2025-06-15T19:29:00Z" w16du:dateUtc="2025-06-16T02:29:00Z">
        <w:r w:rsidR="009E35B6">
          <w:delText>fluidPage(</w:delText>
        </w:r>
      </w:del>
      <w:ins w:id="54" w:author="Author" w:date="2025-06-15T19:29:00Z" w16du:dateUtc="2025-06-16T02:29:00Z">
        <w:r>
          <w:t>),</w:t>
        </w:r>
      </w:ins>
    </w:p>
    <w:p w14:paraId="25B0E110" w14:textId="77777777" w:rsidR="009E35B6" w:rsidRDefault="009E35B6" w:rsidP="009E35B6">
      <w:pPr>
        <w:rPr>
          <w:del w:id="55" w:author="Author" w:date="2025-06-15T19:29:00Z" w16du:dateUtc="2025-06-16T02:29:00Z"/>
        </w:rPr>
      </w:pPr>
      <w:del w:id="56" w:author="Author" w:date="2025-06-15T19:29:00Z" w16du:dateUtc="2025-06-16T02:29:00Z">
        <w:r>
          <w:delText xml:space="preserve">      downloadButton("downloadData", "After analysis, click here to download model metrics")</w:delText>
        </w:r>
      </w:del>
    </w:p>
    <w:p w14:paraId="0DB6EC2C" w14:textId="77777777" w:rsidR="009E35B6" w:rsidRDefault="009E35B6" w:rsidP="009E35B6">
      <w:pPr>
        <w:rPr>
          <w:del w:id="57" w:author="Author" w:date="2025-06-15T19:29:00Z" w16du:dateUtc="2025-06-16T02:29:00Z"/>
        </w:rPr>
      </w:pPr>
      <w:del w:id="58" w:author="Author" w:date="2025-06-15T19:29:00Z" w16du:dateUtc="2025-06-16T02:29:00Z">
        <w:r>
          <w:delText xml:space="preserve">    ),</w:delText>
        </w:r>
      </w:del>
    </w:p>
    <w:p w14:paraId="3D8F00CB" w14:textId="77777777" w:rsidR="009E35B6" w:rsidRDefault="009E35B6" w:rsidP="009E35B6">
      <w:pPr>
        <w:rPr>
          <w:del w:id="59" w:author="Author" w:date="2025-06-15T19:29:00Z" w16du:dateUtc="2025-06-16T02:29:00Z"/>
        </w:rPr>
      </w:pPr>
      <w:del w:id="60" w:author="Author" w:date="2025-06-15T19:29:00Z" w16du:dateUtc="2025-06-16T02:29:00Z">
        <w:r>
          <w:delText xml:space="preserve">    fluidPage(</w:delText>
        </w:r>
      </w:del>
    </w:p>
    <w:p w14:paraId="321E370D" w14:textId="77777777" w:rsidR="009E35B6" w:rsidRDefault="009E35B6" w:rsidP="009E35B6">
      <w:pPr>
        <w:rPr>
          <w:del w:id="61" w:author="Author" w:date="2025-06-15T19:29:00Z" w16du:dateUtc="2025-06-16T02:29:00Z"/>
        </w:rPr>
      </w:pPr>
      <w:del w:id="62" w:author="Author" w:date="2025-06-15T19:29:00Z" w16du:dateUtc="2025-06-16T02:29:00Z">
        <w:r>
          <w:delText xml:space="preserve">      downloadButton("downloadData2", "After analysis, click here to download truth set variant level dataframe")</w:delText>
        </w:r>
      </w:del>
    </w:p>
    <w:p w14:paraId="4C32B641" w14:textId="77777777" w:rsidR="009E35B6" w:rsidRDefault="009E35B6" w:rsidP="009E35B6">
      <w:pPr>
        <w:rPr>
          <w:del w:id="63" w:author="Author" w:date="2025-06-15T19:29:00Z" w16du:dateUtc="2025-06-16T02:29:00Z"/>
        </w:rPr>
      </w:pPr>
      <w:del w:id="64" w:author="Author" w:date="2025-06-15T19:29:00Z" w16du:dateUtc="2025-06-16T02:29:00Z">
        <w:r>
          <w:delText xml:space="preserve">    ),</w:delText>
        </w:r>
      </w:del>
    </w:p>
    <w:p w14:paraId="5086AEDC" w14:textId="77777777" w:rsidR="009E35B6" w:rsidRDefault="009E35B6" w:rsidP="009E35B6">
      <w:pPr>
        <w:rPr>
          <w:del w:id="65" w:author="Author" w:date="2025-06-15T19:29:00Z" w16du:dateUtc="2025-06-16T02:29:00Z"/>
        </w:rPr>
      </w:pPr>
      <w:del w:id="66" w:author="Author" w:date="2025-06-15T19:29:00Z" w16du:dateUtc="2025-06-16T02:29:00Z">
        <w:r>
          <w:delText xml:space="preserve">    fluidPage(</w:delText>
        </w:r>
      </w:del>
    </w:p>
    <w:p w14:paraId="59EF0031" w14:textId="77777777" w:rsidR="009E35B6" w:rsidRDefault="009E35B6" w:rsidP="009E35B6">
      <w:pPr>
        <w:rPr>
          <w:del w:id="67" w:author="Author" w:date="2025-06-15T19:29:00Z" w16du:dateUtc="2025-06-16T02:29:00Z"/>
        </w:rPr>
      </w:pPr>
      <w:del w:id="68" w:author="Author" w:date="2025-06-15T19:29:00Z" w16du:dateUtc="2025-06-16T02:29:00Z">
        <w:r>
          <w:delText xml:space="preserve">      downloadButton("downloadData3", "After analysis, click here to download full variant level dataframe")</w:delText>
        </w:r>
      </w:del>
    </w:p>
    <w:p w14:paraId="40E74293" w14:textId="77777777" w:rsidR="009E35B6" w:rsidRDefault="009E35B6" w:rsidP="009E35B6">
      <w:pPr>
        <w:rPr>
          <w:del w:id="69" w:author="Author" w:date="2025-06-15T19:29:00Z" w16du:dateUtc="2025-06-16T02:29:00Z"/>
        </w:rPr>
      </w:pPr>
      <w:del w:id="70" w:author="Author" w:date="2025-06-15T19:29:00Z" w16du:dateUtc="2025-06-16T02:29:00Z">
        <w:r>
          <w:delText xml:space="preserve">    ),</w:delText>
        </w:r>
      </w:del>
    </w:p>
    <w:p w14:paraId="02F1D507" w14:textId="77777777" w:rsidR="009E35B6" w:rsidRDefault="009E35B6" w:rsidP="009E35B6">
      <w:pPr>
        <w:rPr>
          <w:del w:id="71" w:author="Author" w:date="2025-06-15T19:29:00Z" w16du:dateUtc="2025-06-16T02:29:00Z"/>
        </w:rPr>
      </w:pPr>
      <w:del w:id="72" w:author="Author" w:date="2025-06-15T19:29:00Z" w16du:dateUtc="2025-06-16T02:29:00Z">
        <w:r>
          <w:delText xml:space="preserve">    fluidPage(</w:delText>
        </w:r>
      </w:del>
    </w:p>
    <w:p w14:paraId="128615EF" w14:textId="77777777" w:rsidR="009E35B6" w:rsidRDefault="009E35B6" w:rsidP="009E35B6">
      <w:pPr>
        <w:rPr>
          <w:del w:id="73" w:author="Author" w:date="2025-06-15T19:29:00Z" w16du:dateUtc="2025-06-16T02:29:00Z"/>
        </w:rPr>
      </w:pPr>
      <w:del w:id="74" w:author="Author" w:date="2025-06-15T19:29:00Z" w16du:dateUtc="2025-06-16T02:29:00Z">
        <w:r>
          <w:delText xml:space="preserve">      downloadButton("downloadData4", "After analysis, click here to download model metrics for supervised learning train and test splits")</w:delText>
        </w:r>
      </w:del>
    </w:p>
    <w:p w14:paraId="3D0421A2" w14:textId="77777777" w:rsidR="009E35B6" w:rsidRDefault="009E35B6" w:rsidP="009E35B6">
      <w:pPr>
        <w:rPr>
          <w:del w:id="75" w:author="Author" w:date="2025-06-15T19:29:00Z" w16du:dateUtc="2025-06-16T02:29:00Z"/>
        </w:rPr>
      </w:pPr>
      <w:del w:id="76" w:author="Author" w:date="2025-06-15T19:29:00Z" w16du:dateUtc="2025-06-16T02:29:00Z">
        <w:r>
          <w:delText xml:space="preserve">    ),</w:delText>
        </w:r>
      </w:del>
    </w:p>
    <w:p w14:paraId="628B09FC" w14:textId="77777777" w:rsidR="009E35B6" w:rsidRDefault="009E35B6" w:rsidP="009E35B6">
      <w:pPr>
        <w:rPr>
          <w:del w:id="77" w:author="Author" w:date="2025-06-15T19:29:00Z" w16du:dateUtc="2025-06-16T02:29:00Z"/>
        </w:rPr>
      </w:pPr>
      <w:del w:id="78" w:author="Author" w:date="2025-06-15T19:29:00Z" w16du:dateUtc="2025-06-16T02:29:00Z">
        <w:r>
          <w:delText xml:space="preserve">    fluidPage(</w:delText>
        </w:r>
      </w:del>
    </w:p>
    <w:p w14:paraId="0B0AE2FD" w14:textId="77777777" w:rsidR="009E35B6" w:rsidRDefault="009E35B6" w:rsidP="009E35B6">
      <w:pPr>
        <w:rPr>
          <w:del w:id="79" w:author="Author" w:date="2025-06-15T19:29:00Z" w16du:dateUtc="2025-06-16T02:29:00Z"/>
        </w:rPr>
      </w:pPr>
      <w:del w:id="80" w:author="Author" w:date="2025-06-15T19:29:00Z" w16du:dateUtc="2025-06-16T02:29:00Z">
        <w:r>
          <w:delText xml:space="preserve">      downloadButton("downloadPlot", "After analysis, click here to download an svg of principal component plots")</w:delText>
        </w:r>
      </w:del>
    </w:p>
    <w:p w14:paraId="3BB2C09A" w14:textId="77777777" w:rsidR="009E35B6" w:rsidRDefault="009E35B6" w:rsidP="009E35B6">
      <w:pPr>
        <w:rPr>
          <w:del w:id="81" w:author="Author" w:date="2025-06-15T19:29:00Z" w16du:dateUtc="2025-06-16T02:29:00Z"/>
        </w:rPr>
      </w:pPr>
      <w:del w:id="82" w:author="Author" w:date="2025-06-15T19:29:00Z" w16du:dateUtc="2025-06-16T02:29:00Z">
        <w:r>
          <w:delText xml:space="preserve">    ),</w:delText>
        </w:r>
      </w:del>
    </w:p>
    <w:p w14:paraId="5393B2BB" w14:textId="77777777" w:rsidR="009E35B6" w:rsidRDefault="009E35B6" w:rsidP="009E35B6">
      <w:pPr>
        <w:rPr>
          <w:del w:id="83" w:author="Author" w:date="2025-06-15T19:29:00Z" w16du:dateUtc="2025-06-16T02:29:00Z"/>
        </w:rPr>
      </w:pPr>
      <w:del w:id="84" w:author="Author" w:date="2025-06-15T19:29:00Z" w16du:dateUtc="2025-06-16T02:29:00Z">
        <w:r>
          <w:delText xml:space="preserve">  fluidPage(</w:delText>
        </w:r>
      </w:del>
    </w:p>
    <w:p w14:paraId="643C8127" w14:textId="77777777" w:rsidR="009E35B6" w:rsidRDefault="009E35B6" w:rsidP="009E35B6">
      <w:pPr>
        <w:rPr>
          <w:del w:id="85" w:author="Author" w:date="2025-06-15T19:29:00Z" w16du:dateUtc="2025-06-16T02:29:00Z"/>
        </w:rPr>
      </w:pPr>
      <w:del w:id="86" w:author="Author" w:date="2025-06-15T19:29:00Z" w16du:dateUtc="2025-06-16T02:29:00Z">
        <w:r>
          <w:delText xml:space="preserve">    downloadButton("downloadPlot2", "After analysis, click here to download an svg of OddsPath plots")</w:delText>
        </w:r>
      </w:del>
    </w:p>
    <w:p w14:paraId="0033B17A" w14:textId="77777777" w:rsidR="009E35B6" w:rsidRDefault="009E35B6" w:rsidP="009E35B6">
      <w:pPr>
        <w:rPr>
          <w:del w:id="87" w:author="Author" w:date="2025-06-15T19:29:00Z" w16du:dateUtc="2025-06-16T02:29:00Z"/>
        </w:rPr>
      </w:pPr>
      <w:del w:id="88" w:author="Author" w:date="2025-06-15T19:29:00Z" w16du:dateUtc="2025-06-16T02:29:00Z">
        <w:r>
          <w:delText xml:space="preserve">  )),</w:delText>
        </w:r>
      </w:del>
    </w:p>
    <w:p w14:paraId="54570523" w14:textId="77777777" w:rsidR="00313285" w:rsidRDefault="00313285" w:rsidP="00313285">
      <w:pPr>
        <w:rPr>
          <w:ins w:id="89" w:author="Author" w:date="2025-06-15T19:29:00Z" w16du:dateUtc="2025-06-16T02:29:00Z"/>
        </w:rPr>
      </w:pPr>
    </w:p>
    <w:p w14:paraId="296CFF23" w14:textId="77777777" w:rsidR="00313285" w:rsidRDefault="00313285" w:rsidP="00313285">
      <w:pPr>
        <w:rPr>
          <w:ins w:id="90" w:author="Author" w:date="2025-06-15T19:29:00Z" w16du:dateUtc="2025-06-16T02:29:00Z"/>
        </w:rPr>
      </w:pPr>
      <w:ins w:id="91" w:author="Author" w:date="2025-06-15T19:29:00Z" w16du:dateUtc="2025-06-16T02:29:00Z">
        <w:r>
          <w:t xml:space="preserve">    # Show a plot of the generated distribution</w:t>
        </w:r>
      </w:ins>
    </w:p>
    <w:p w14:paraId="55849903" w14:textId="5A2C55E8" w:rsidR="00313285" w:rsidRDefault="00313285" w:rsidP="00313285">
      <w:pPr>
        <w:rPr>
          <w:ins w:id="92" w:author="Author" w:date="2025-06-15T19:29:00Z" w16du:dateUtc="2025-06-16T02:29:00Z"/>
        </w:rPr>
      </w:pPr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  <w:del w:id="93" w:author="Author" w:date="2025-06-15T19:29:00Z" w16du:dateUtc="2025-06-16T02:29:00Z">
        <w:r w:rsidR="009E35B6">
          <w:delText xml:space="preserve"> # add</w:delText>
        </w:r>
      </w:del>
    </w:p>
    <w:p w14:paraId="5AEEE3E0" w14:textId="77777777" w:rsidR="00313285" w:rsidRDefault="00313285" w:rsidP="00313285">
      <w:pPr>
        <w:rPr>
          <w:ins w:id="94" w:author="Author" w:date="2025-06-15T19:29:00Z" w16du:dateUtc="2025-06-16T02:29:00Z"/>
        </w:rPr>
      </w:pPr>
      <w:ins w:id="95" w:author="Author" w:date="2025-06-15T19:29:00Z" w16du:dateUtc="2025-06-16T02:29:00Z">
        <w:r>
          <w:t xml:space="preserve">      </w:t>
        </w:r>
      </w:ins>
    </w:p>
    <w:p w14:paraId="19A8F5C6" w14:textId="77777777" w:rsidR="00313285" w:rsidRDefault="00313285" w:rsidP="00313285">
      <w:pPr>
        <w:rPr>
          <w:ins w:id="96" w:author="Author" w:date="2025-06-15T19:29:00Z" w16du:dateUtc="2025-06-16T02:29:00Z"/>
        </w:rPr>
      </w:pPr>
      <w:ins w:id="97" w:author="Author" w:date="2025-06-15T19:29:00Z" w16du:dateUtc="2025-06-16T02:29:00Z">
        <w:r>
          <w:t xml:space="preserve">      </w:t>
        </w:r>
        <w:proofErr w:type="spellStart"/>
        <w:proofErr w:type="gramStart"/>
        <w:r>
          <w:t>tabsetPanel</w:t>
        </w:r>
        <w:proofErr w:type="spellEnd"/>
        <w:r>
          <w:t>(</w:t>
        </w:r>
        <w:proofErr w:type="gramEnd"/>
      </w:ins>
    </w:p>
    <w:p w14:paraId="01E967E7" w14:textId="77777777" w:rsidR="00313285" w:rsidRDefault="00313285" w:rsidP="00313285">
      <w:pPr>
        <w:rPr>
          <w:ins w:id="98" w:author="Author" w:date="2025-06-15T19:29:00Z" w16du:dateUtc="2025-06-16T02:29:00Z"/>
        </w:rPr>
      </w:pPr>
      <w:ins w:id="99" w:author="Author" w:date="2025-06-15T19:29:00Z" w16du:dateUtc="2025-06-16T02:29:00Z">
        <w:r>
          <w:t xml:space="preserve">        </w:t>
        </w:r>
        <w:proofErr w:type="spellStart"/>
        <w:proofErr w:type="gramStart"/>
        <w:r>
          <w:t>tabPanel</w:t>
        </w:r>
        <w:proofErr w:type="spellEnd"/>
        <w:r>
          <w:t>(</w:t>
        </w:r>
        <w:proofErr w:type="gramEnd"/>
        <w:r>
          <w:t>"Instructions",</w:t>
        </w:r>
      </w:ins>
    </w:p>
    <w:p w14:paraId="7243BA85" w14:textId="77777777" w:rsidR="00313285" w:rsidRDefault="00313285" w:rsidP="00313285">
      <w:pPr>
        <w:rPr>
          <w:ins w:id="100" w:author="Author" w:date="2025-06-15T19:29:00Z" w16du:dateUtc="2025-06-16T02:29:00Z"/>
        </w:rPr>
      </w:pPr>
      <w:ins w:id="101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2B57639A" w14:textId="77777777" w:rsidR="00313285" w:rsidRDefault="00313285" w:rsidP="00313285">
      <w:pPr>
        <w:rPr>
          <w:ins w:id="102" w:author="Author" w:date="2025-06-15T19:29:00Z" w16du:dateUtc="2025-06-16T02:29:00Z"/>
        </w:rPr>
      </w:pPr>
      <w:ins w:id="103" w:author="Author" w:date="2025-06-15T19:29:00Z" w16du:dateUtc="2025-06-16T02:29:00Z">
        <w:r>
          <w:t xml:space="preserve">          h3("Input Requirements"),</w:t>
        </w:r>
      </w:ins>
    </w:p>
    <w:p w14:paraId="5294C8E9" w14:textId="77777777" w:rsidR="00313285" w:rsidRDefault="00313285" w:rsidP="00313285">
      <w:pPr>
        <w:rPr>
          <w:ins w:id="104" w:author="Author" w:date="2025-06-15T19:29:00Z" w16du:dateUtc="2025-06-16T02:29:00Z"/>
        </w:rPr>
      </w:pPr>
      <w:ins w:id="105" w:author="Author" w:date="2025-06-15T19:29:00Z" w16du:dateUtc="2025-06-16T02:29:00Z">
        <w:r>
          <w:t xml:space="preserve">          </w:t>
        </w:r>
      </w:ins>
    </w:p>
    <w:p w14:paraId="30EC74CD" w14:textId="77777777" w:rsidR="00313285" w:rsidRDefault="00313285" w:rsidP="00313285">
      <w:pPr>
        <w:rPr>
          <w:ins w:id="106" w:author="Author" w:date="2025-06-15T19:29:00Z" w16du:dateUtc="2025-06-16T02:29:00Z"/>
        </w:rPr>
      </w:pPr>
      <w:ins w:id="107" w:author="Author" w:date="2025-06-15T19:29:00Z" w16du:dateUtc="2025-06-16T02:29:00Z">
        <w:r>
          <w:t xml:space="preserve">          h4("</w:t>
        </w:r>
        <w:r>
          <w:rPr>
            <w:rFonts w:ascii="Apple Color Emoji" w:hAnsi="Apple Color Emoji" w:cs="Apple Color Emoji"/>
          </w:rPr>
          <w:t>📁</w:t>
        </w:r>
        <w:r>
          <w:t xml:space="preserve"> MAVE CSV Files"),</w:t>
        </w:r>
      </w:ins>
    </w:p>
    <w:p w14:paraId="7A49B45C" w14:textId="77777777" w:rsidR="00313285" w:rsidRDefault="00313285" w:rsidP="00313285">
      <w:pPr>
        <w:rPr>
          <w:ins w:id="108" w:author="Author" w:date="2025-06-15T19:29:00Z" w16du:dateUtc="2025-06-16T02:29:00Z"/>
        </w:rPr>
      </w:pPr>
      <w:ins w:id="109" w:author="Author" w:date="2025-06-15T19:29:00Z" w16du:dateUtc="2025-06-16T02:29:00Z">
        <w:r>
          <w:t xml:space="preserve">          </w:t>
        </w:r>
        <w:proofErr w:type="spellStart"/>
        <w:r>
          <w:t>tags$</w:t>
        </w:r>
        <w:proofErr w:type="gramStart"/>
        <w:r>
          <w:t>ul</w:t>
        </w:r>
        <w:proofErr w:type="spellEnd"/>
        <w:r>
          <w:t>(</w:t>
        </w:r>
        <w:proofErr w:type="gramEnd"/>
      </w:ins>
    </w:p>
    <w:p w14:paraId="78993018" w14:textId="77777777" w:rsidR="00313285" w:rsidRDefault="00313285" w:rsidP="00313285">
      <w:pPr>
        <w:rPr>
          <w:ins w:id="110" w:author="Author" w:date="2025-06-15T19:29:00Z" w16du:dateUtc="2025-06-16T02:29:00Z"/>
        </w:rPr>
      </w:pPr>
      <w:ins w:id="111" w:author="Author" w:date="2025-06-15T19:29:00Z" w16du:dateUtc="2025-06-16T02:29:00Z">
        <w:r>
          <w:t xml:space="preserve">            </w:t>
        </w:r>
        <w:proofErr w:type="spellStart"/>
        <w:r>
          <w:t>tags$li</w:t>
        </w:r>
        <w:proofErr w:type="spellEnd"/>
        <w:r>
          <w:t>(strong("Format:"), "CSV files with variant effect scores"),</w:t>
        </w:r>
      </w:ins>
    </w:p>
    <w:p w14:paraId="27D70088" w14:textId="77777777" w:rsidR="00313285" w:rsidRDefault="00313285" w:rsidP="00313285">
      <w:pPr>
        <w:rPr>
          <w:ins w:id="112" w:author="Author" w:date="2025-06-15T19:29:00Z" w16du:dateUtc="2025-06-16T02:29:00Z"/>
        </w:rPr>
      </w:pPr>
      <w:ins w:id="113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(strong(</w:t>
        </w:r>
        <w:proofErr w:type="gramEnd"/>
        <w:r>
          <w:t>"Required Column:"), code("</w:t>
        </w:r>
        <w:proofErr w:type="spellStart"/>
        <w:r>
          <w:t>hgvs_pro</w:t>
        </w:r>
        <w:proofErr w:type="spellEnd"/>
        <w:r>
          <w:t>"), "- variant identifier"),</w:t>
        </w:r>
      </w:ins>
    </w:p>
    <w:p w14:paraId="7E3C25F6" w14:textId="77777777" w:rsidR="00313285" w:rsidRDefault="00313285" w:rsidP="00313285">
      <w:pPr>
        <w:rPr>
          <w:ins w:id="114" w:author="Author" w:date="2025-06-15T19:29:00Z" w16du:dateUtc="2025-06-16T02:29:00Z"/>
        </w:rPr>
      </w:pPr>
      <w:ins w:id="115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(strong(</w:t>
        </w:r>
        <w:proofErr w:type="gramEnd"/>
        <w:r>
          <w:t>"Score Columns:"), "Any number of columns with numeric variant scores"),</w:t>
        </w:r>
      </w:ins>
    </w:p>
    <w:p w14:paraId="64895649" w14:textId="71E89526" w:rsidR="00313285" w:rsidRDefault="00313285" w:rsidP="00313285">
      <w:ins w:id="116" w:author="Author" w:date="2025-06-15T19:29:00Z" w16du:dateUtc="2025-06-16T02:29:00Z">
        <w:r>
          <w:lastRenderedPageBreak/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(strong(</w:t>
        </w:r>
        <w:proofErr w:type="gramEnd"/>
        <w:r>
          <w:t>"Multiple Files:"), "Upload 2 or</w:t>
        </w:r>
      </w:ins>
      <w:r>
        <w:t xml:space="preserve"> more </w:t>
      </w:r>
      <w:del w:id="117" w:author="Author" w:date="2025-06-15T19:29:00Z" w16du:dateUtc="2025-06-16T02:29:00Z">
        <w:r w:rsidR="009E35B6">
          <w:delText>plots!</w:delText>
        </w:r>
      </w:del>
      <w:ins w:id="118" w:author="Author" w:date="2025-06-15T19:29:00Z" w16du:dateUtc="2025-06-16T02:29:00Z">
        <w:r>
          <w:t>MAVE datasets for the same gene")</w:t>
        </w:r>
      </w:ins>
    </w:p>
    <w:p w14:paraId="03C01B65" w14:textId="77777777" w:rsidR="00313285" w:rsidRDefault="00313285" w:rsidP="00313285">
      <w:pPr>
        <w:rPr>
          <w:ins w:id="119" w:author="Author" w:date="2025-06-15T19:29:00Z" w16du:dateUtc="2025-06-16T02:29:00Z"/>
        </w:rPr>
      </w:pPr>
      <w:ins w:id="120" w:author="Author" w:date="2025-06-15T19:29:00Z" w16du:dateUtc="2025-06-16T02:29:00Z">
        <w:r>
          <w:t xml:space="preserve">          ),</w:t>
        </w:r>
      </w:ins>
    </w:p>
    <w:p w14:paraId="7BE7A23E" w14:textId="77777777" w:rsidR="00313285" w:rsidRDefault="00313285" w:rsidP="00313285">
      <w:pPr>
        <w:rPr>
          <w:ins w:id="121" w:author="Author" w:date="2025-06-15T19:29:00Z" w16du:dateUtc="2025-06-16T02:29:00Z"/>
        </w:rPr>
      </w:pPr>
      <w:ins w:id="122" w:author="Author" w:date="2025-06-15T19:29:00Z" w16du:dateUtc="2025-06-16T02:29:00Z">
        <w:r>
          <w:t xml:space="preserve">          </w:t>
        </w:r>
      </w:ins>
    </w:p>
    <w:p w14:paraId="00481957" w14:textId="77777777" w:rsidR="00313285" w:rsidRDefault="00313285" w:rsidP="00313285">
      <w:pPr>
        <w:rPr>
          <w:ins w:id="123" w:author="Author" w:date="2025-06-15T19:29:00Z" w16du:dateUtc="2025-06-16T02:29:00Z"/>
        </w:rPr>
      </w:pPr>
      <w:ins w:id="124" w:author="Author" w:date="2025-06-15T19:29:00Z" w16du:dateUtc="2025-06-16T02:29:00Z">
        <w:r>
          <w:t xml:space="preserve">          h4("</w:t>
        </w:r>
        <w:r>
          <w:rPr>
            <w:rFonts w:ascii="Apple Color Emoji" w:hAnsi="Apple Color Emoji" w:cs="Apple Color Emoji"/>
          </w:rPr>
          <w:t>📋</w:t>
        </w:r>
        <w:r>
          <w:t xml:space="preserve"> Truth Set CSV File"),</w:t>
        </w:r>
      </w:ins>
    </w:p>
    <w:p w14:paraId="6900D8F9" w14:textId="77777777" w:rsidR="00313285" w:rsidRDefault="00313285" w:rsidP="00313285">
      <w:pPr>
        <w:rPr>
          <w:ins w:id="125" w:author="Author" w:date="2025-06-15T19:29:00Z" w16du:dateUtc="2025-06-16T02:29:00Z"/>
        </w:rPr>
      </w:pPr>
      <w:ins w:id="126" w:author="Author" w:date="2025-06-15T19:29:00Z" w16du:dateUtc="2025-06-16T02:29:00Z">
        <w:r>
          <w:t xml:space="preserve">          </w:t>
        </w:r>
        <w:proofErr w:type="spellStart"/>
        <w:r>
          <w:t>tags$</w:t>
        </w:r>
        <w:proofErr w:type="gramStart"/>
        <w:r>
          <w:t>ul</w:t>
        </w:r>
        <w:proofErr w:type="spellEnd"/>
        <w:r>
          <w:t>(</w:t>
        </w:r>
        <w:proofErr w:type="gramEnd"/>
      </w:ins>
    </w:p>
    <w:p w14:paraId="6090B567" w14:textId="77777777" w:rsidR="00313285" w:rsidRDefault="00313285" w:rsidP="00313285">
      <w:pPr>
        <w:rPr>
          <w:ins w:id="127" w:author="Author" w:date="2025-06-15T19:29:00Z" w16du:dateUtc="2025-06-16T02:29:00Z"/>
        </w:rPr>
      </w:pPr>
      <w:ins w:id="128" w:author="Author" w:date="2025-06-15T19:29:00Z" w16du:dateUtc="2025-06-16T02:29:00Z">
        <w:r>
          <w:t xml:space="preserve">            </w:t>
        </w:r>
        <w:proofErr w:type="spellStart"/>
        <w:r>
          <w:t>tags$li</w:t>
        </w:r>
        <w:proofErr w:type="spellEnd"/>
        <w:r>
          <w:t>(strong("Format:"), "CSV file with known variant classifications"),</w:t>
        </w:r>
      </w:ins>
    </w:p>
    <w:p w14:paraId="2A8C1CB1" w14:textId="77777777" w:rsidR="00313285" w:rsidRDefault="00313285" w:rsidP="00313285">
      <w:pPr>
        <w:rPr>
          <w:ins w:id="129" w:author="Author" w:date="2025-06-15T19:29:00Z" w16du:dateUtc="2025-06-16T02:29:00Z"/>
        </w:rPr>
      </w:pPr>
      <w:ins w:id="130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(strong(</w:t>
        </w:r>
        <w:proofErr w:type="gramEnd"/>
        <w:r>
          <w:t>"Required Columns:")),</w:t>
        </w:r>
      </w:ins>
    </w:p>
    <w:p w14:paraId="5C3577D5" w14:textId="77777777" w:rsidR="00313285" w:rsidRDefault="00313285" w:rsidP="00313285">
      <w:pPr>
        <w:rPr>
          <w:ins w:id="131" w:author="Author" w:date="2025-06-15T19:29:00Z" w16du:dateUtc="2025-06-16T02:29:00Z"/>
        </w:rPr>
      </w:pPr>
      <w:ins w:id="132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ul</w:t>
        </w:r>
        <w:proofErr w:type="spellEnd"/>
        <w:r>
          <w:t>(</w:t>
        </w:r>
        <w:proofErr w:type="gramEnd"/>
      </w:ins>
    </w:p>
    <w:p w14:paraId="0A4315CD" w14:textId="77777777" w:rsidR="00313285" w:rsidRDefault="00313285" w:rsidP="00313285">
      <w:pPr>
        <w:rPr>
          <w:ins w:id="133" w:author="Author" w:date="2025-06-15T19:29:00Z" w16du:dateUtc="2025-06-16T02:29:00Z"/>
        </w:rPr>
      </w:pPr>
      <w:ins w:id="134" w:author="Author" w:date="2025-06-15T19:29:00Z" w16du:dateUtc="2025-06-16T02:29:00Z">
        <w:r>
          <w:t xml:space="preserve">              </w:t>
        </w:r>
        <w:proofErr w:type="spellStart"/>
        <w:r>
          <w:t>tags$li</w:t>
        </w:r>
        <w:proofErr w:type="spellEnd"/>
        <w:r>
          <w:t>(code("</w:t>
        </w:r>
        <w:proofErr w:type="spellStart"/>
        <w:r>
          <w:t>hgvs_pro</w:t>
        </w:r>
        <w:proofErr w:type="spellEnd"/>
        <w:r>
          <w:t>"), "- variant identifier (must match MAVE files)"),</w:t>
        </w:r>
      </w:ins>
    </w:p>
    <w:p w14:paraId="4AA810C5" w14:textId="77777777" w:rsidR="00313285" w:rsidRDefault="00313285" w:rsidP="00313285">
      <w:pPr>
        <w:rPr>
          <w:ins w:id="135" w:author="Author" w:date="2025-06-15T19:29:00Z" w16du:dateUtc="2025-06-16T02:29:00Z"/>
        </w:rPr>
      </w:pPr>
      <w:ins w:id="136" w:author="Author" w:date="2025-06-15T19:29:00Z" w16du:dateUtc="2025-06-16T02:29:00Z">
        <w:r>
          <w:t xml:space="preserve">              </w:t>
        </w:r>
        <w:proofErr w:type="spellStart"/>
        <w:r>
          <w:t>tags$li</w:t>
        </w:r>
        <w:proofErr w:type="spellEnd"/>
        <w:r>
          <w:t>(code("</w:t>
        </w:r>
        <w:proofErr w:type="spellStart"/>
        <w:r>
          <w:t>binary_clinvar_class</w:t>
        </w:r>
        <w:proofErr w:type="spellEnd"/>
        <w:r>
          <w:t>"), "- classification with values 'P' (pathogenic) or 'B' (benign)")</w:t>
        </w:r>
      </w:ins>
    </w:p>
    <w:p w14:paraId="2C98315B" w14:textId="77777777" w:rsidR="00313285" w:rsidRDefault="00313285" w:rsidP="00313285">
      <w:pPr>
        <w:rPr>
          <w:ins w:id="137" w:author="Author" w:date="2025-06-15T19:29:00Z" w16du:dateUtc="2025-06-16T02:29:00Z"/>
        </w:rPr>
      </w:pPr>
      <w:ins w:id="138" w:author="Author" w:date="2025-06-15T19:29:00Z" w16du:dateUtc="2025-06-16T02:29:00Z">
        <w:r>
          <w:t xml:space="preserve">            )</w:t>
        </w:r>
      </w:ins>
    </w:p>
    <w:p w14:paraId="65AA3717" w14:textId="77777777" w:rsidR="00313285" w:rsidRDefault="00313285" w:rsidP="00313285">
      <w:pPr>
        <w:rPr>
          <w:ins w:id="139" w:author="Author" w:date="2025-06-15T19:29:00Z" w16du:dateUtc="2025-06-16T02:29:00Z"/>
        </w:rPr>
      </w:pPr>
      <w:ins w:id="140" w:author="Author" w:date="2025-06-15T19:29:00Z" w16du:dateUtc="2025-06-16T02:29:00Z">
        <w:r>
          <w:t xml:space="preserve">          ),</w:t>
        </w:r>
      </w:ins>
    </w:p>
    <w:p w14:paraId="4E104EB0" w14:textId="77777777" w:rsidR="00313285" w:rsidRDefault="00313285" w:rsidP="00313285">
      <w:pPr>
        <w:rPr>
          <w:ins w:id="141" w:author="Author" w:date="2025-06-15T19:29:00Z" w16du:dateUtc="2025-06-16T02:29:00Z"/>
        </w:rPr>
      </w:pPr>
      <w:ins w:id="142" w:author="Author" w:date="2025-06-15T19:29:00Z" w16du:dateUtc="2025-06-16T02:29:00Z">
        <w:r>
          <w:t xml:space="preserve">          </w:t>
        </w:r>
      </w:ins>
    </w:p>
    <w:p w14:paraId="62A78DE7" w14:textId="77777777" w:rsidR="00313285" w:rsidRDefault="00313285" w:rsidP="00313285">
      <w:pPr>
        <w:rPr>
          <w:ins w:id="143" w:author="Author" w:date="2025-06-15T19:29:00Z" w16du:dateUtc="2025-06-16T02:29:00Z"/>
        </w:rPr>
      </w:pPr>
      <w:ins w:id="144" w:author="Author" w:date="2025-06-15T19:29:00Z" w16du:dateUtc="2025-06-16T02:29:00Z">
        <w:r>
          <w:t xml:space="preserve">          h4("</w:t>
        </w:r>
        <w:r>
          <w:rPr>
            <w:rFonts w:ascii="Apple Color Emoji" w:hAnsi="Apple Color Emoji" w:cs="Apple Color Emoji"/>
          </w:rPr>
          <w:t>⚙️</w:t>
        </w:r>
        <w:r>
          <w:t xml:space="preserve"> Workflow"),</w:t>
        </w:r>
      </w:ins>
    </w:p>
    <w:p w14:paraId="50FBBA32" w14:textId="77777777" w:rsidR="00313285" w:rsidRDefault="00313285" w:rsidP="00313285">
      <w:pPr>
        <w:rPr>
          <w:ins w:id="145" w:author="Author" w:date="2025-06-15T19:29:00Z" w16du:dateUtc="2025-06-16T02:29:00Z"/>
        </w:rPr>
      </w:pPr>
      <w:ins w:id="146" w:author="Author" w:date="2025-06-15T19:29:00Z" w16du:dateUtc="2025-06-16T02:29:00Z">
        <w:r>
          <w:t xml:space="preserve">          </w:t>
        </w:r>
        <w:proofErr w:type="spellStart"/>
        <w:r>
          <w:t>tags$</w:t>
        </w:r>
        <w:proofErr w:type="gramStart"/>
        <w:r>
          <w:t>ol</w:t>
        </w:r>
        <w:proofErr w:type="spellEnd"/>
        <w:r>
          <w:t>(</w:t>
        </w:r>
        <w:proofErr w:type="gramEnd"/>
      </w:ins>
    </w:p>
    <w:p w14:paraId="642303DA" w14:textId="77777777" w:rsidR="00313285" w:rsidRDefault="00313285" w:rsidP="00313285">
      <w:pPr>
        <w:rPr>
          <w:ins w:id="147" w:author="Author" w:date="2025-06-15T19:29:00Z" w16du:dateUtc="2025-06-16T02:29:00Z"/>
        </w:rPr>
      </w:pPr>
      <w:ins w:id="148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</w:t>
        </w:r>
        <w:proofErr w:type="gramEnd"/>
        <w:r>
          <w:t>"Upload your MAVE CSV files"),</w:t>
        </w:r>
      </w:ins>
    </w:p>
    <w:p w14:paraId="2E57AD6B" w14:textId="77777777" w:rsidR="00313285" w:rsidRDefault="00313285" w:rsidP="00313285">
      <w:pPr>
        <w:rPr>
          <w:ins w:id="149" w:author="Author" w:date="2025-06-15T19:29:00Z" w16du:dateUtc="2025-06-16T02:29:00Z"/>
        </w:rPr>
      </w:pPr>
      <w:ins w:id="150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</w:t>
        </w:r>
        <w:proofErr w:type="gramEnd"/>
        <w:r>
          <w:t>"Upload your truth set CSV file"),</w:t>
        </w:r>
      </w:ins>
    </w:p>
    <w:p w14:paraId="74A4B8EF" w14:textId="77777777" w:rsidR="00313285" w:rsidRDefault="00313285" w:rsidP="00313285">
      <w:pPr>
        <w:rPr>
          <w:ins w:id="151" w:author="Author" w:date="2025-06-15T19:29:00Z" w16du:dateUtc="2025-06-16T02:29:00Z"/>
        </w:rPr>
      </w:pPr>
      <w:ins w:id="152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</w:t>
        </w:r>
        <w:proofErr w:type="gramEnd"/>
        <w:r>
          <w:t>"Click 'Perform Analysis'"),</w:t>
        </w:r>
      </w:ins>
    </w:p>
    <w:p w14:paraId="6E57AB92" w14:textId="77777777" w:rsidR="00313285" w:rsidRDefault="00313285" w:rsidP="00313285">
      <w:pPr>
        <w:rPr>
          <w:ins w:id="153" w:author="Author" w:date="2025-06-15T19:29:00Z" w16du:dateUtc="2025-06-16T02:29:00Z"/>
        </w:rPr>
      </w:pPr>
      <w:ins w:id="154" w:author="Author" w:date="2025-06-15T19:29:00Z" w16du:dateUtc="2025-06-16T02:29:00Z">
        <w:r>
          <w:t xml:space="preserve">            </w:t>
        </w:r>
        <w:proofErr w:type="spellStart"/>
        <w:r>
          <w:t>tags$</w:t>
        </w:r>
        <w:proofErr w:type="gramStart"/>
        <w:r>
          <w:t>li</w:t>
        </w:r>
        <w:proofErr w:type="spellEnd"/>
        <w:r>
          <w:t>(</w:t>
        </w:r>
        <w:proofErr w:type="gramEnd"/>
        <w:r>
          <w:t>"View results and download outputs")</w:t>
        </w:r>
      </w:ins>
    </w:p>
    <w:p w14:paraId="345DFEE5" w14:textId="77777777" w:rsidR="00313285" w:rsidRDefault="00313285" w:rsidP="00313285">
      <w:pPr>
        <w:rPr>
          <w:ins w:id="155" w:author="Author" w:date="2025-06-15T19:29:00Z" w16du:dateUtc="2025-06-16T02:29:00Z"/>
        </w:rPr>
      </w:pPr>
      <w:ins w:id="156" w:author="Author" w:date="2025-06-15T19:29:00Z" w16du:dateUtc="2025-06-16T02:29:00Z">
        <w:r>
          <w:t xml:space="preserve">          )</w:t>
        </w:r>
      </w:ins>
    </w:p>
    <w:p w14:paraId="15085E9A" w14:textId="77777777" w:rsidR="00313285" w:rsidRDefault="00313285" w:rsidP="00313285">
      <w:pPr>
        <w:rPr>
          <w:ins w:id="157" w:author="Author" w:date="2025-06-15T19:29:00Z" w16du:dateUtc="2025-06-16T02:29:00Z"/>
        </w:rPr>
      </w:pPr>
      <w:ins w:id="158" w:author="Author" w:date="2025-06-15T19:29:00Z" w16du:dateUtc="2025-06-16T02:29:00Z">
        <w:r>
          <w:t xml:space="preserve">        ),</w:t>
        </w:r>
      </w:ins>
    </w:p>
    <w:p w14:paraId="7D21F164" w14:textId="77777777" w:rsidR="00313285" w:rsidRDefault="00313285" w:rsidP="00313285">
      <w:pPr>
        <w:rPr>
          <w:ins w:id="159" w:author="Author" w:date="2025-06-15T19:29:00Z" w16du:dateUtc="2025-06-16T02:29:00Z"/>
        </w:rPr>
      </w:pPr>
      <w:ins w:id="160" w:author="Author" w:date="2025-06-15T19:29:00Z" w16du:dateUtc="2025-06-16T02:29:00Z">
        <w:r>
          <w:t xml:space="preserve">        </w:t>
        </w:r>
      </w:ins>
    </w:p>
    <w:p w14:paraId="1A36730E" w14:textId="77777777" w:rsidR="00313285" w:rsidRDefault="00313285" w:rsidP="00313285">
      <w:pPr>
        <w:rPr>
          <w:ins w:id="161" w:author="Author" w:date="2025-06-15T19:29:00Z" w16du:dateUtc="2025-06-16T02:29:00Z"/>
        </w:rPr>
      </w:pPr>
      <w:ins w:id="162" w:author="Author" w:date="2025-06-15T19:29:00Z" w16du:dateUtc="2025-06-16T02:29:00Z">
        <w:r>
          <w:t xml:space="preserve">        </w:t>
        </w:r>
        <w:proofErr w:type="spellStart"/>
        <w:proofErr w:type="gramStart"/>
        <w:r>
          <w:t>tabPanel</w:t>
        </w:r>
        <w:proofErr w:type="spellEnd"/>
        <w:r>
          <w:t>(</w:t>
        </w:r>
        <w:proofErr w:type="gramEnd"/>
        <w:r>
          <w:t>"Analysis Results",</w:t>
        </w:r>
      </w:ins>
    </w:p>
    <w:p w14:paraId="35E89EF4" w14:textId="77777777" w:rsidR="00313285" w:rsidRDefault="00313285" w:rsidP="00313285">
      <w:ins w:id="163" w:author="Author" w:date="2025-06-15T19:29:00Z" w16du:dateUtc="2025-06-16T02:29:00Z">
        <w:r>
          <w:t xml:space="preserve">    </w:t>
        </w:r>
      </w:ins>
      <w:r>
        <w:t xml:space="preserve">      </w:t>
      </w:r>
      <w:proofErr w:type="spellStart"/>
      <w:r>
        <w:t>plotOutput</w:t>
      </w:r>
      <w:proofErr w:type="spellEnd"/>
      <w:r>
        <w:t>('plot1'),</w:t>
      </w:r>
    </w:p>
    <w:p w14:paraId="3826B954" w14:textId="77777777" w:rsidR="00313285" w:rsidRDefault="00313285" w:rsidP="00313285">
      <w:ins w:id="164" w:author="Author" w:date="2025-06-15T19:29:00Z" w16du:dateUtc="2025-06-16T02:29:00Z">
        <w:r>
          <w:lastRenderedPageBreak/>
          <w:t xml:space="preserve">    </w:t>
        </w:r>
      </w:ins>
      <w:r>
        <w:t xml:space="preserve">      </w:t>
      </w:r>
      <w:proofErr w:type="spellStart"/>
      <w:r>
        <w:t>plotOutput</w:t>
      </w:r>
      <w:proofErr w:type="spellEnd"/>
      <w:r>
        <w:t>('plot2'),</w:t>
      </w:r>
    </w:p>
    <w:p w14:paraId="40A09851" w14:textId="77777777" w:rsidR="00313285" w:rsidRDefault="00313285" w:rsidP="00313285">
      <w:ins w:id="165" w:author="Author" w:date="2025-06-15T19:29:00Z" w16du:dateUtc="2025-06-16T02:29:00Z">
        <w:r>
          <w:t xml:space="preserve">    </w:t>
        </w:r>
      </w:ins>
      <w:r>
        <w:t xml:space="preserve">      </w:t>
      </w:r>
      <w:proofErr w:type="spellStart"/>
      <w:r>
        <w:t>plotOutput</w:t>
      </w:r>
      <w:proofErr w:type="spellEnd"/>
      <w:r>
        <w:t>('plot3'),</w:t>
      </w:r>
    </w:p>
    <w:p w14:paraId="6C003C3B" w14:textId="77777777" w:rsidR="00313285" w:rsidRDefault="00313285" w:rsidP="00313285">
      <w:ins w:id="166" w:author="Author" w:date="2025-06-15T19:29:00Z" w16du:dateUtc="2025-06-16T02:29:00Z">
        <w:r>
          <w:t xml:space="preserve">    </w:t>
        </w:r>
      </w:ins>
      <w:r>
        <w:t xml:space="preserve">      </w:t>
      </w:r>
      <w:proofErr w:type="spellStart"/>
      <w:r>
        <w:t>plotOutput</w:t>
      </w:r>
      <w:proofErr w:type="spellEnd"/>
      <w:r>
        <w:t>('plot4'),</w:t>
      </w:r>
    </w:p>
    <w:p w14:paraId="60139759" w14:textId="77777777" w:rsidR="00313285" w:rsidRDefault="00313285" w:rsidP="00313285">
      <w:ins w:id="167" w:author="Author" w:date="2025-06-15T19:29:00Z" w16du:dateUtc="2025-06-16T02:29:00Z">
        <w:r>
          <w:t xml:space="preserve">    </w:t>
        </w:r>
      </w:ins>
      <w:r>
        <w:t xml:space="preserve">      #uiOutput("ROCplots"), # trying to use code from here to enable ROC plots but so </w:t>
      </w:r>
      <w:proofErr w:type="gramStart"/>
      <w:r>
        <w:t>far</w:t>
      </w:r>
      <w:proofErr w:type="gramEnd"/>
      <w:r>
        <w:t xml:space="preserve"> no luck: https://www.reddit.com/r/rstats/comments/nwyh3z/how_to_print_multiple_plots_using_plot_function/</w:t>
      </w:r>
    </w:p>
    <w:p w14:paraId="6AA20B2B" w14:textId="77777777" w:rsidR="00313285" w:rsidRDefault="00313285" w:rsidP="00313285">
      <w:r>
        <w:t xml:space="preserve">      </w:t>
      </w:r>
      <w:ins w:id="168" w:author="Author" w:date="2025-06-15T19:29:00Z" w16du:dateUtc="2025-06-16T02:29:00Z">
        <w:r>
          <w:t xml:space="preserve">    </w:t>
        </w:r>
      </w:ins>
      <w:r>
        <w:t>#textOutput("NB_intro"),</w:t>
      </w:r>
    </w:p>
    <w:p w14:paraId="659368A7" w14:textId="77777777" w:rsidR="00313285" w:rsidRDefault="00313285" w:rsidP="00313285">
      <w:ins w:id="169" w:author="Author" w:date="2025-06-15T19:29:00Z" w16du:dateUtc="2025-06-16T02:29:00Z">
        <w:r>
          <w:t xml:space="preserve">    </w:t>
        </w:r>
      </w:ins>
      <w:r>
        <w:t xml:space="preserve">      #textOutput("NV_cv"),</w:t>
      </w:r>
    </w:p>
    <w:p w14:paraId="6322CE6B" w14:textId="77777777" w:rsidR="00313285" w:rsidRDefault="00313285" w:rsidP="00313285">
      <w:ins w:id="170" w:author="Author" w:date="2025-06-15T19:29:00Z" w16du:dateUtc="2025-06-16T02:29:00Z">
        <w:r>
          <w:t xml:space="preserve">    </w:t>
        </w:r>
      </w:ins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RF_intro</w:t>
      </w:r>
      <w:proofErr w:type="spellEnd"/>
      <w:r>
        <w:t>"),</w:t>
      </w:r>
    </w:p>
    <w:p w14:paraId="4955D376" w14:textId="77777777" w:rsidR="00313285" w:rsidRDefault="00313285" w:rsidP="00313285">
      <w:ins w:id="171" w:author="Author" w:date="2025-06-15T19:29:00Z" w16du:dateUtc="2025-06-16T02:29:00Z">
        <w:r>
          <w:t xml:space="preserve">    </w:t>
        </w:r>
      </w:ins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RF_cv</w:t>
      </w:r>
      <w:proofErr w:type="spellEnd"/>
      <w:r>
        <w:t>")</w:t>
      </w:r>
    </w:p>
    <w:p w14:paraId="7C9E219E" w14:textId="02AEC24D" w:rsidR="00313285" w:rsidRDefault="00313285" w:rsidP="00313285">
      <w:r>
        <w:t xml:space="preserve">    </w:t>
      </w:r>
      <w:del w:id="172" w:author="Author" w:date="2025-06-15T19:29:00Z" w16du:dateUtc="2025-06-16T02:29:00Z">
        <w:r w:rsidR="009E35B6">
          <w:delText>)</w:delText>
        </w:r>
      </w:del>
      <w:ins w:id="173" w:author="Author" w:date="2025-06-15T19:29:00Z" w16du:dateUtc="2025-06-16T02:29:00Z">
        <w:r>
          <w:t xml:space="preserve">    ),</w:t>
        </w:r>
      </w:ins>
    </w:p>
    <w:p w14:paraId="597C9CBD" w14:textId="77777777" w:rsidR="00313285" w:rsidRDefault="00313285" w:rsidP="00313285">
      <w:pPr>
        <w:rPr>
          <w:ins w:id="174" w:author="Author" w:date="2025-06-15T19:29:00Z" w16du:dateUtc="2025-06-16T02:29:00Z"/>
        </w:rPr>
      </w:pPr>
      <w:r>
        <w:t xml:space="preserve">  </w:t>
      </w:r>
      <w:ins w:id="175" w:author="Author" w:date="2025-06-15T19:29:00Z" w16du:dateUtc="2025-06-16T02:29:00Z">
        <w:r>
          <w:t xml:space="preserve">      </w:t>
        </w:r>
      </w:ins>
    </w:p>
    <w:p w14:paraId="1C95DF8C" w14:textId="77777777" w:rsidR="00313285" w:rsidRDefault="00313285" w:rsidP="00313285">
      <w:pPr>
        <w:rPr>
          <w:ins w:id="176" w:author="Author" w:date="2025-06-15T19:29:00Z" w16du:dateUtc="2025-06-16T02:29:00Z"/>
        </w:rPr>
      </w:pPr>
      <w:ins w:id="177" w:author="Author" w:date="2025-06-15T19:29:00Z" w16du:dateUtc="2025-06-16T02:29:00Z">
        <w:r>
          <w:t xml:space="preserve">        </w:t>
        </w:r>
        <w:proofErr w:type="spellStart"/>
        <w:proofErr w:type="gramStart"/>
        <w:r>
          <w:t>tabPanel</w:t>
        </w:r>
        <w:proofErr w:type="spellEnd"/>
        <w:r>
          <w:t>(</w:t>
        </w:r>
        <w:proofErr w:type="gramEnd"/>
        <w:r>
          <w:t>"Downloads",</w:t>
        </w:r>
      </w:ins>
    </w:p>
    <w:p w14:paraId="3CADAC04" w14:textId="77777777" w:rsidR="00313285" w:rsidRDefault="00313285" w:rsidP="00313285">
      <w:pPr>
        <w:rPr>
          <w:ins w:id="178" w:author="Author" w:date="2025-06-15T19:29:00Z" w16du:dateUtc="2025-06-16T02:29:00Z"/>
        </w:rPr>
      </w:pPr>
      <w:ins w:id="179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6DACEB18" w14:textId="77777777" w:rsidR="00313285" w:rsidRDefault="00313285" w:rsidP="00313285">
      <w:pPr>
        <w:rPr>
          <w:ins w:id="180" w:author="Author" w:date="2025-06-15T19:29:00Z" w16du:dateUtc="2025-06-16T02:29:00Z"/>
        </w:rPr>
      </w:pPr>
      <w:ins w:id="181" w:author="Author" w:date="2025-06-15T19:29:00Z" w16du:dateUtc="2025-06-16T02:29:00Z">
        <w:r>
          <w:t xml:space="preserve">          h4("Download Results"),</w:t>
        </w:r>
      </w:ins>
    </w:p>
    <w:p w14:paraId="1DC3E92A" w14:textId="77777777" w:rsidR="00313285" w:rsidRDefault="00313285" w:rsidP="00313285">
      <w:pPr>
        <w:rPr>
          <w:ins w:id="182" w:author="Author" w:date="2025-06-15T19:29:00Z" w16du:dateUtc="2025-06-16T02:29:00Z"/>
        </w:rPr>
      </w:pPr>
      <w:ins w:id="183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7FD4A3E1" w14:textId="77777777" w:rsidR="00313285" w:rsidRDefault="00313285" w:rsidP="00313285">
      <w:pPr>
        <w:rPr>
          <w:ins w:id="184" w:author="Author" w:date="2025-06-15T19:29:00Z" w16du:dateUtc="2025-06-16T02:29:00Z"/>
        </w:rPr>
      </w:pPr>
      <w:ins w:id="185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1B9FF4B6" w14:textId="77777777" w:rsidR="00313285" w:rsidRDefault="00313285" w:rsidP="00313285">
      <w:pPr>
        <w:rPr>
          <w:ins w:id="186" w:author="Author" w:date="2025-06-15T19:29:00Z" w16du:dateUtc="2025-06-16T02:29:00Z"/>
        </w:rPr>
      </w:pPr>
      <w:ins w:id="187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>"</w:t>
        </w:r>
        <w:proofErr w:type="spellStart"/>
        <w:r>
          <w:t>downloadData</w:t>
        </w:r>
        <w:proofErr w:type="spellEnd"/>
        <w:r>
          <w:t>", "Download model metrics")</w:t>
        </w:r>
      </w:ins>
    </w:p>
    <w:p w14:paraId="627BBB43" w14:textId="77777777" w:rsidR="00313285" w:rsidRDefault="00313285" w:rsidP="00313285">
      <w:pPr>
        <w:rPr>
          <w:ins w:id="188" w:author="Author" w:date="2025-06-15T19:29:00Z" w16du:dateUtc="2025-06-16T02:29:00Z"/>
        </w:rPr>
      </w:pPr>
      <w:ins w:id="189" w:author="Author" w:date="2025-06-15T19:29:00Z" w16du:dateUtc="2025-06-16T02:29:00Z">
        <w:r>
          <w:t xml:space="preserve">          ),</w:t>
        </w:r>
      </w:ins>
    </w:p>
    <w:p w14:paraId="3FCBEEAE" w14:textId="77777777" w:rsidR="00313285" w:rsidRDefault="00313285" w:rsidP="00313285">
      <w:pPr>
        <w:rPr>
          <w:ins w:id="190" w:author="Author" w:date="2025-06-15T19:29:00Z" w16du:dateUtc="2025-06-16T02:29:00Z"/>
        </w:rPr>
      </w:pPr>
      <w:ins w:id="191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0D904DEC" w14:textId="77777777" w:rsidR="00313285" w:rsidRDefault="00313285" w:rsidP="00313285">
      <w:pPr>
        <w:rPr>
          <w:ins w:id="192" w:author="Author" w:date="2025-06-15T19:29:00Z" w16du:dateUtc="2025-06-16T02:29:00Z"/>
        </w:rPr>
      </w:pPr>
      <w:ins w:id="193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740A1FDD" w14:textId="77777777" w:rsidR="00313285" w:rsidRDefault="00313285" w:rsidP="00313285">
      <w:pPr>
        <w:rPr>
          <w:ins w:id="194" w:author="Author" w:date="2025-06-15T19:29:00Z" w16du:dateUtc="2025-06-16T02:29:00Z"/>
        </w:rPr>
      </w:pPr>
      <w:ins w:id="195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 xml:space="preserve">"downloadData2", "Download truth set variant level </w:t>
        </w:r>
        <w:proofErr w:type="spellStart"/>
        <w:r>
          <w:t>dataframe</w:t>
        </w:r>
        <w:proofErr w:type="spellEnd"/>
        <w:r>
          <w:t>")</w:t>
        </w:r>
      </w:ins>
    </w:p>
    <w:p w14:paraId="437545EA" w14:textId="77777777" w:rsidR="00313285" w:rsidRDefault="00313285" w:rsidP="00313285">
      <w:pPr>
        <w:rPr>
          <w:ins w:id="196" w:author="Author" w:date="2025-06-15T19:29:00Z" w16du:dateUtc="2025-06-16T02:29:00Z"/>
        </w:rPr>
      </w:pPr>
      <w:ins w:id="197" w:author="Author" w:date="2025-06-15T19:29:00Z" w16du:dateUtc="2025-06-16T02:29:00Z">
        <w:r>
          <w:t xml:space="preserve">          ),</w:t>
        </w:r>
      </w:ins>
    </w:p>
    <w:p w14:paraId="0507F9C1" w14:textId="77777777" w:rsidR="00313285" w:rsidRDefault="00313285" w:rsidP="00313285">
      <w:pPr>
        <w:rPr>
          <w:ins w:id="198" w:author="Author" w:date="2025-06-15T19:29:00Z" w16du:dateUtc="2025-06-16T02:29:00Z"/>
        </w:rPr>
      </w:pPr>
      <w:ins w:id="199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1E050921" w14:textId="77777777" w:rsidR="00313285" w:rsidRDefault="00313285" w:rsidP="00313285">
      <w:pPr>
        <w:rPr>
          <w:ins w:id="200" w:author="Author" w:date="2025-06-15T19:29:00Z" w16du:dateUtc="2025-06-16T02:29:00Z"/>
        </w:rPr>
      </w:pPr>
      <w:ins w:id="201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423BEA50" w14:textId="77777777" w:rsidR="00313285" w:rsidRDefault="00313285" w:rsidP="00313285">
      <w:pPr>
        <w:rPr>
          <w:ins w:id="202" w:author="Author" w:date="2025-06-15T19:29:00Z" w16du:dateUtc="2025-06-16T02:29:00Z"/>
        </w:rPr>
      </w:pPr>
      <w:ins w:id="203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 xml:space="preserve">"downloadData3", "Download full variant level </w:t>
        </w:r>
        <w:proofErr w:type="spellStart"/>
        <w:r>
          <w:t>dataframe</w:t>
        </w:r>
        <w:proofErr w:type="spellEnd"/>
        <w:r>
          <w:t>")</w:t>
        </w:r>
      </w:ins>
    </w:p>
    <w:p w14:paraId="0F98E92A" w14:textId="77777777" w:rsidR="00313285" w:rsidRDefault="00313285" w:rsidP="00313285">
      <w:pPr>
        <w:rPr>
          <w:ins w:id="204" w:author="Author" w:date="2025-06-15T19:29:00Z" w16du:dateUtc="2025-06-16T02:29:00Z"/>
        </w:rPr>
      </w:pPr>
      <w:ins w:id="205" w:author="Author" w:date="2025-06-15T19:29:00Z" w16du:dateUtc="2025-06-16T02:29:00Z">
        <w:r>
          <w:lastRenderedPageBreak/>
          <w:t xml:space="preserve">          ),</w:t>
        </w:r>
      </w:ins>
    </w:p>
    <w:p w14:paraId="7835AB86" w14:textId="77777777" w:rsidR="00313285" w:rsidRDefault="00313285" w:rsidP="00313285">
      <w:pPr>
        <w:rPr>
          <w:ins w:id="206" w:author="Author" w:date="2025-06-15T19:29:00Z" w16du:dateUtc="2025-06-16T02:29:00Z"/>
        </w:rPr>
      </w:pPr>
      <w:ins w:id="207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3E022785" w14:textId="77777777" w:rsidR="00313285" w:rsidRDefault="00313285" w:rsidP="00313285">
      <w:pPr>
        <w:rPr>
          <w:ins w:id="208" w:author="Author" w:date="2025-06-15T19:29:00Z" w16du:dateUtc="2025-06-16T02:29:00Z"/>
        </w:rPr>
      </w:pPr>
      <w:ins w:id="209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73B2EC1C" w14:textId="77777777" w:rsidR="00313285" w:rsidRDefault="00313285" w:rsidP="00313285">
      <w:pPr>
        <w:rPr>
          <w:ins w:id="210" w:author="Author" w:date="2025-06-15T19:29:00Z" w16du:dateUtc="2025-06-16T02:29:00Z"/>
        </w:rPr>
      </w:pPr>
      <w:ins w:id="211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>"downloadData4", "Download model metrics for supervised learning train and test splits")</w:t>
        </w:r>
      </w:ins>
    </w:p>
    <w:p w14:paraId="3218E35C" w14:textId="77777777" w:rsidR="00313285" w:rsidRDefault="00313285" w:rsidP="00313285">
      <w:pPr>
        <w:rPr>
          <w:ins w:id="212" w:author="Author" w:date="2025-06-15T19:29:00Z" w16du:dateUtc="2025-06-16T02:29:00Z"/>
        </w:rPr>
      </w:pPr>
      <w:ins w:id="213" w:author="Author" w:date="2025-06-15T19:29:00Z" w16du:dateUtc="2025-06-16T02:29:00Z">
        <w:r>
          <w:t xml:space="preserve">          ),</w:t>
        </w:r>
      </w:ins>
    </w:p>
    <w:p w14:paraId="7FD71D8E" w14:textId="77777777" w:rsidR="00313285" w:rsidRDefault="00313285" w:rsidP="00313285">
      <w:pPr>
        <w:rPr>
          <w:ins w:id="214" w:author="Author" w:date="2025-06-15T19:29:00Z" w16du:dateUtc="2025-06-16T02:29:00Z"/>
        </w:rPr>
      </w:pPr>
      <w:ins w:id="215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7A95C851" w14:textId="77777777" w:rsidR="00313285" w:rsidRDefault="00313285" w:rsidP="00313285">
      <w:pPr>
        <w:rPr>
          <w:ins w:id="216" w:author="Author" w:date="2025-06-15T19:29:00Z" w16du:dateUtc="2025-06-16T02:29:00Z"/>
        </w:rPr>
      </w:pPr>
      <w:ins w:id="217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5F32D5AB" w14:textId="77777777" w:rsidR="00313285" w:rsidRDefault="00313285" w:rsidP="00313285">
      <w:pPr>
        <w:rPr>
          <w:ins w:id="218" w:author="Author" w:date="2025-06-15T19:29:00Z" w16du:dateUtc="2025-06-16T02:29:00Z"/>
        </w:rPr>
      </w:pPr>
      <w:ins w:id="219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>"</w:t>
        </w:r>
        <w:proofErr w:type="spellStart"/>
        <w:r>
          <w:t>downloadPlot</w:t>
        </w:r>
        <w:proofErr w:type="spellEnd"/>
        <w:r>
          <w:t>", "Download SVG of principal component plots")</w:t>
        </w:r>
      </w:ins>
    </w:p>
    <w:p w14:paraId="3C3BDFE8" w14:textId="77777777" w:rsidR="00313285" w:rsidRDefault="00313285" w:rsidP="00313285">
      <w:pPr>
        <w:rPr>
          <w:ins w:id="220" w:author="Author" w:date="2025-06-15T19:29:00Z" w16du:dateUtc="2025-06-16T02:29:00Z"/>
        </w:rPr>
      </w:pPr>
      <w:ins w:id="221" w:author="Author" w:date="2025-06-15T19:29:00Z" w16du:dateUtc="2025-06-16T02:29:00Z">
        <w:r>
          <w:t xml:space="preserve">          ),</w:t>
        </w:r>
      </w:ins>
    </w:p>
    <w:p w14:paraId="60099880" w14:textId="77777777" w:rsidR="00313285" w:rsidRDefault="00313285" w:rsidP="00313285">
      <w:pPr>
        <w:rPr>
          <w:ins w:id="222" w:author="Author" w:date="2025-06-15T19:29:00Z" w16du:dateUtc="2025-06-16T02:29:00Z"/>
        </w:rPr>
      </w:pPr>
      <w:ins w:id="223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br</w:t>
        </w:r>
        <w:proofErr w:type="spellEnd"/>
        <w:r>
          <w:t>(</w:t>
        </w:r>
        <w:proofErr w:type="gramEnd"/>
        <w:r>
          <w:t>),</w:t>
        </w:r>
      </w:ins>
    </w:p>
    <w:p w14:paraId="6B2C62CE" w14:textId="77777777" w:rsidR="00313285" w:rsidRDefault="00313285" w:rsidP="00313285">
      <w:pPr>
        <w:rPr>
          <w:ins w:id="224" w:author="Author" w:date="2025-06-15T19:29:00Z" w16du:dateUtc="2025-06-16T02:29:00Z"/>
        </w:rPr>
      </w:pPr>
      <w:ins w:id="225" w:author="Author" w:date="2025-06-15T19:29:00Z" w16du:dateUtc="2025-06-16T02:29:00Z">
        <w:r>
          <w:t xml:space="preserve">          </w:t>
        </w:r>
        <w:proofErr w:type="spellStart"/>
        <w:proofErr w:type="gramStart"/>
        <w:r>
          <w:t>fluidPage</w:t>
        </w:r>
        <w:proofErr w:type="spellEnd"/>
        <w:r>
          <w:t>(</w:t>
        </w:r>
        <w:proofErr w:type="gramEnd"/>
      </w:ins>
    </w:p>
    <w:p w14:paraId="20D75FCA" w14:textId="77777777" w:rsidR="00313285" w:rsidRDefault="00313285" w:rsidP="00313285">
      <w:pPr>
        <w:rPr>
          <w:ins w:id="226" w:author="Author" w:date="2025-06-15T19:29:00Z" w16du:dateUtc="2025-06-16T02:29:00Z"/>
        </w:rPr>
      </w:pPr>
      <w:ins w:id="227" w:author="Author" w:date="2025-06-15T19:29:00Z" w16du:dateUtc="2025-06-16T02:29:00Z">
        <w:r>
          <w:t xml:space="preserve">            </w:t>
        </w:r>
        <w:proofErr w:type="spellStart"/>
        <w:proofErr w:type="gramStart"/>
        <w:r>
          <w:t>downloadButton</w:t>
        </w:r>
        <w:proofErr w:type="spellEnd"/>
        <w:r>
          <w:t>(</w:t>
        </w:r>
        <w:proofErr w:type="gramEnd"/>
        <w:r>
          <w:t xml:space="preserve">"downloadPlot2", "Download SVG of </w:t>
        </w:r>
        <w:proofErr w:type="spellStart"/>
        <w:r>
          <w:t>OddsPath</w:t>
        </w:r>
        <w:proofErr w:type="spellEnd"/>
        <w:r>
          <w:t xml:space="preserve"> plots")</w:t>
        </w:r>
      </w:ins>
    </w:p>
    <w:p w14:paraId="018291E4" w14:textId="77777777" w:rsidR="00313285" w:rsidRDefault="00313285" w:rsidP="00313285">
      <w:pPr>
        <w:rPr>
          <w:ins w:id="228" w:author="Author" w:date="2025-06-15T19:29:00Z" w16du:dateUtc="2025-06-16T02:29:00Z"/>
        </w:rPr>
      </w:pPr>
      <w:ins w:id="229" w:author="Author" w:date="2025-06-15T19:29:00Z" w16du:dateUtc="2025-06-16T02:29:00Z">
        <w:r>
          <w:t xml:space="preserve">          )</w:t>
        </w:r>
      </w:ins>
    </w:p>
    <w:p w14:paraId="09239293" w14:textId="77777777" w:rsidR="00313285" w:rsidRDefault="00313285" w:rsidP="00313285">
      <w:pPr>
        <w:rPr>
          <w:ins w:id="230" w:author="Author" w:date="2025-06-15T19:29:00Z" w16du:dateUtc="2025-06-16T02:29:00Z"/>
        </w:rPr>
      </w:pPr>
      <w:ins w:id="231" w:author="Author" w:date="2025-06-15T19:29:00Z" w16du:dateUtc="2025-06-16T02:29:00Z">
        <w:r>
          <w:t xml:space="preserve">        )</w:t>
        </w:r>
      </w:ins>
    </w:p>
    <w:p w14:paraId="34BAD477" w14:textId="77777777" w:rsidR="00313285" w:rsidRDefault="00313285" w:rsidP="00313285">
      <w:pPr>
        <w:rPr>
          <w:ins w:id="232" w:author="Author" w:date="2025-06-15T19:29:00Z" w16du:dateUtc="2025-06-16T02:29:00Z"/>
        </w:rPr>
      </w:pPr>
      <w:ins w:id="233" w:author="Author" w:date="2025-06-15T19:29:00Z" w16du:dateUtc="2025-06-16T02:29:00Z">
        <w:r>
          <w:t xml:space="preserve">      )</w:t>
        </w:r>
      </w:ins>
    </w:p>
    <w:p w14:paraId="7E75AE02" w14:textId="77777777" w:rsidR="00313285" w:rsidRDefault="00313285" w:rsidP="00313285">
      <w:pPr>
        <w:rPr>
          <w:ins w:id="234" w:author="Author" w:date="2025-06-15T19:29:00Z" w16du:dateUtc="2025-06-16T02:29:00Z"/>
        </w:rPr>
      </w:pPr>
      <w:ins w:id="235" w:author="Author" w:date="2025-06-15T19:29:00Z" w16du:dateUtc="2025-06-16T02:29:00Z">
        <w:r>
          <w:t xml:space="preserve">    )</w:t>
        </w:r>
      </w:ins>
    </w:p>
    <w:p w14:paraId="03A183F2" w14:textId="77777777" w:rsidR="00313285" w:rsidRDefault="00313285" w:rsidP="00313285">
      <w:pPr>
        <w:rPr>
          <w:ins w:id="236" w:author="Author" w:date="2025-06-15T19:29:00Z" w16du:dateUtc="2025-06-16T02:29:00Z"/>
        </w:rPr>
      </w:pPr>
      <w:ins w:id="237" w:author="Author" w:date="2025-06-15T19:29:00Z" w16du:dateUtc="2025-06-16T02:29:00Z">
        <w:r>
          <w:t xml:space="preserve">  )</w:t>
        </w:r>
      </w:ins>
    </w:p>
    <w:p w14:paraId="664F8459" w14:textId="77777777" w:rsidR="00313285" w:rsidRDefault="00313285" w:rsidP="00313285">
      <w:r>
        <w:t>)</w:t>
      </w:r>
    </w:p>
    <w:p w14:paraId="13953555" w14:textId="77777777" w:rsidR="00313285" w:rsidRDefault="00313285" w:rsidP="00313285"/>
    <w:p w14:paraId="5E2BC00A" w14:textId="77777777" w:rsidR="00313285" w:rsidRDefault="00313285" w:rsidP="00313285">
      <w:r>
        <w:t># Define server logic to read selected file ----</w:t>
      </w:r>
    </w:p>
    <w:p w14:paraId="4F732862" w14:textId="77777777" w:rsidR="00313285" w:rsidRDefault="00313285" w:rsidP="00313285">
      <w:r>
        <w:t xml:space="preserve">server &lt;- </w:t>
      </w:r>
      <w:proofErr w:type="gramStart"/>
      <w:r>
        <w:t>function(</w:t>
      </w:r>
      <w:proofErr w:type="gramEnd"/>
      <w:r>
        <w:t>input, output, session) {</w:t>
      </w:r>
    </w:p>
    <w:p w14:paraId="0FE10EE5" w14:textId="77777777" w:rsidR="00313285" w:rsidRDefault="00313285" w:rsidP="00313285">
      <w:r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input$do</w:t>
      </w:r>
      <w:proofErr w:type="spellEnd"/>
      <w:r>
        <w:t>, {</w:t>
      </w:r>
    </w:p>
    <w:p w14:paraId="4805321F" w14:textId="77777777" w:rsidR="00313285" w:rsidRDefault="00313285" w:rsidP="00313285">
      <w:r>
        <w:t xml:space="preserve">    </w:t>
      </w:r>
    </w:p>
    <w:p w14:paraId="0A609B51" w14:textId="77777777" w:rsidR="00313285" w:rsidRDefault="00313285" w:rsidP="00313285">
      <w:r>
        <w:t xml:space="preserve">    req(</w:t>
      </w:r>
      <w:proofErr w:type="spellStart"/>
      <w:r>
        <w:t>input$files</w:t>
      </w:r>
      <w:proofErr w:type="spellEnd"/>
      <w:r>
        <w:t>)</w:t>
      </w:r>
    </w:p>
    <w:p w14:paraId="373333EA" w14:textId="77777777" w:rsidR="00313285" w:rsidRDefault="00313285" w:rsidP="00313285">
      <w:r>
        <w:t xml:space="preserve">    req(input$files2)</w:t>
      </w:r>
    </w:p>
    <w:p w14:paraId="425B6868" w14:textId="77777777" w:rsidR="00313285" w:rsidRDefault="00313285" w:rsidP="00313285">
      <w:r>
        <w:lastRenderedPageBreak/>
        <w:t xml:space="preserve">    </w:t>
      </w:r>
    </w:p>
    <w:p w14:paraId="47C133CC" w14:textId="77777777" w:rsidR="00313285" w:rsidRDefault="00313285" w:rsidP="00313285">
      <w:r>
        <w:t xml:space="preserve">    ####### input app code here ########</w:t>
      </w:r>
    </w:p>
    <w:p w14:paraId="59ED0707" w14:textId="77777777" w:rsidR="00313285" w:rsidRDefault="00313285" w:rsidP="00313285">
      <w:r>
        <w:t xml:space="preserve">    </w:t>
      </w:r>
    </w:p>
    <w:p w14:paraId="75338349" w14:textId="77777777" w:rsidR="00313285" w:rsidRDefault="00313285" w:rsidP="00313285">
      <w:r>
        <w:t xml:space="preserve">    # we are going to specify in the instructions how users format their input data</w:t>
      </w:r>
    </w:p>
    <w:p w14:paraId="54408F5D" w14:textId="77777777" w:rsidR="00313285" w:rsidRDefault="00313285" w:rsidP="00313285">
      <w:r>
        <w:t xml:space="preserve">    ## to match the style of our TP53 scores csv</w:t>
      </w:r>
    </w:p>
    <w:p w14:paraId="4BC8C8C3" w14:textId="77777777" w:rsidR="00313285" w:rsidRDefault="00313285" w:rsidP="00313285">
      <w:r>
        <w:t xml:space="preserve">    ### and any duplicates need to be collapsed too with </w:t>
      </w:r>
      <w:proofErr w:type="spellStart"/>
      <w:r>
        <w:t>dplyr</w:t>
      </w:r>
      <w:proofErr w:type="spellEnd"/>
      <w:r>
        <w:t xml:space="preserve"> </w:t>
      </w:r>
      <w:proofErr w:type="spellStart"/>
      <w:r>
        <w:t>summarise</w:t>
      </w:r>
      <w:proofErr w:type="spellEnd"/>
      <w:r>
        <w:t xml:space="preserve"> or other method</w:t>
      </w:r>
    </w:p>
    <w:p w14:paraId="70CAC2D8" w14:textId="77777777" w:rsidR="00313285" w:rsidRDefault="00313285" w:rsidP="00313285">
      <w:r>
        <w:t xml:space="preserve">    </w:t>
      </w:r>
    </w:p>
    <w:p w14:paraId="2DA1C8CA" w14:textId="77777777" w:rsidR="00313285" w:rsidRDefault="00313285" w:rsidP="00313285">
      <w:r>
        <w:t xml:space="preserve">    # sample code for collapsing duplicates</w:t>
      </w:r>
    </w:p>
    <w:p w14:paraId="32A0ABA6" w14:textId="77777777" w:rsidR="00313285" w:rsidRDefault="00313285" w:rsidP="00313285">
      <w:r>
        <w:t xml:space="preserve">    </w:t>
      </w:r>
    </w:p>
    <w:p w14:paraId="58E5D6F8" w14:textId="77777777" w:rsidR="00313285" w:rsidRDefault="00313285" w:rsidP="00313285">
      <w:r>
        <w:t xml:space="preserve">    #tibble1 &lt;- df1 %&gt;%</w:t>
      </w:r>
    </w:p>
    <w:p w14:paraId="0474D5DE" w14:textId="77777777" w:rsidR="00313285" w:rsidRDefault="00313285" w:rsidP="00313285">
      <w:r>
        <w:t xml:space="preserve">    #  </w:t>
      </w:r>
      <w:proofErr w:type="spellStart"/>
      <w:r>
        <w:t>group_by</w:t>
      </w:r>
      <w:proofErr w:type="spellEnd"/>
      <w:r>
        <w:t>(</w:t>
      </w:r>
      <w:proofErr w:type="spellStart"/>
      <w:r>
        <w:t>hgvs_pro</w:t>
      </w:r>
      <w:proofErr w:type="spellEnd"/>
      <w:r>
        <w:t>) %&gt;%</w:t>
      </w:r>
    </w:p>
    <w:p w14:paraId="113D5D19" w14:textId="77777777" w:rsidR="00313285" w:rsidRDefault="00313285" w:rsidP="00313285">
      <w:r>
        <w:t xml:space="preserve">    #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r>
        <w:t>summarise</w:t>
      </w:r>
      <w:proofErr w:type="spellEnd"/>
      <w:r>
        <w:t>(</w:t>
      </w:r>
      <w:proofErr w:type="gramEnd"/>
      <w:r>
        <w:t xml:space="preserve">mean = mean(score), n = </w:t>
      </w:r>
      <w:proofErr w:type="gramStart"/>
      <w:r>
        <w:t>n(</w:t>
      </w:r>
      <w:proofErr w:type="gramEnd"/>
      <w:r>
        <w:t>))</w:t>
      </w:r>
    </w:p>
    <w:p w14:paraId="7A294B70" w14:textId="77777777" w:rsidR="00313285" w:rsidRDefault="00313285" w:rsidP="00313285">
      <w:r>
        <w:t xml:space="preserve">    </w:t>
      </w:r>
    </w:p>
    <w:p w14:paraId="1D401335" w14:textId="77777777" w:rsidR="00313285" w:rsidRDefault="00313285" w:rsidP="00313285">
      <w:r>
        <w:t xml:space="preserve">    # </w:t>
      </w:r>
      <w:proofErr w:type="gramStart"/>
      <w:r>
        <w:t>read</w:t>
      </w:r>
      <w:proofErr w:type="gramEnd"/>
      <w:r>
        <w:t xml:space="preserve"> in 2 or more MAVE files and merge</w:t>
      </w:r>
    </w:p>
    <w:p w14:paraId="3E2D93F9" w14:textId="77777777" w:rsidR="00313285" w:rsidRDefault="00313285" w:rsidP="00313285">
      <w:r>
        <w:t xml:space="preserve">    print(length(</w:t>
      </w:r>
      <w:proofErr w:type="spellStart"/>
      <w:r>
        <w:t>input$</w:t>
      </w:r>
      <w:proofErr w:type="gramStart"/>
      <w:r>
        <w:t>files</w:t>
      </w:r>
      <w:proofErr w:type="spellEnd"/>
      <w:r>
        <w:t>[</w:t>
      </w:r>
      <w:proofErr w:type="gramEnd"/>
      <w:r>
        <w:t>,1])) # troubleshooting</w:t>
      </w:r>
    </w:p>
    <w:p w14:paraId="75928860" w14:textId="77777777" w:rsidR="00313285" w:rsidRDefault="00313285" w:rsidP="00313285">
      <w:r>
        <w:t xml:space="preserve">    print(</w:t>
      </w:r>
      <w:proofErr w:type="spellStart"/>
      <w:r>
        <w:t>input$files</w:t>
      </w:r>
      <w:proofErr w:type="spellEnd"/>
      <w:r>
        <w:t>) # troubleshooting</w:t>
      </w:r>
    </w:p>
    <w:p w14:paraId="1186D1AD" w14:textId="77777777" w:rsidR="00313285" w:rsidRDefault="00313285" w:rsidP="00313285"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7C2684A1" w14:textId="77777777" w:rsidR="00313285" w:rsidRDefault="00313285" w:rsidP="003132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input$</w:t>
      </w:r>
      <w:proofErr w:type="gramStart"/>
      <w:r>
        <w:t>files</w:t>
      </w:r>
      <w:proofErr w:type="spellEnd"/>
      <w:r>
        <w:t>[</w:t>
      </w:r>
      <w:proofErr w:type="gramEnd"/>
      <w:r>
        <w:t>,1]</w:t>
      </w:r>
      <w:proofErr w:type="gramStart"/>
      <w:r>
        <w:t>)){</w:t>
      </w:r>
      <w:proofErr w:type="gramEnd"/>
    </w:p>
    <w:p w14:paraId="6CBB09D3" w14:textId="77777777" w:rsidR="00313285" w:rsidRDefault="00313285" w:rsidP="00313285">
      <w:r>
        <w:t xml:space="preserve">      #</w:t>
      </w:r>
      <w:proofErr w:type="gramStart"/>
      <w:r>
        <w:t>print(read.csv(</w:t>
      </w:r>
      <w:proofErr w:type="gramEnd"/>
      <w:r>
        <w:t>file=input$</w:t>
      </w:r>
      <w:proofErr w:type="gramStart"/>
      <w:r>
        <w:t>files[</w:t>
      </w:r>
      <w:proofErr w:type="gramEnd"/>
      <w:r>
        <w:t>[i, '</w:t>
      </w:r>
      <w:proofErr w:type="spellStart"/>
      <w:r>
        <w:t>datapath</w:t>
      </w:r>
      <w:proofErr w:type="spellEnd"/>
      <w:r>
        <w:t>']</w:t>
      </w:r>
      <w:proofErr w:type="gramStart"/>
      <w:r>
        <w:t>],</w:t>
      </w:r>
      <w:proofErr w:type="spellStart"/>
      <w:r>
        <w:t>sep</w:t>
      </w:r>
      <w:proofErr w:type="spellEnd"/>
      <w:proofErr w:type="gramEnd"/>
      <w:r>
        <w:t>=",")) # troubleshooting</w:t>
      </w:r>
    </w:p>
    <w:p w14:paraId="5E74CEB9" w14:textId="77777777" w:rsidR="00313285" w:rsidRDefault="00313285" w:rsidP="00313285">
      <w:r>
        <w:t xml:space="preserve">      </w:t>
      </w:r>
      <w:proofErr w:type="spellStart"/>
      <w:r>
        <w:t>lst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gramStart"/>
      <w:r>
        <w:t>read.csv(</w:t>
      </w:r>
      <w:proofErr w:type="gramEnd"/>
      <w:r>
        <w:t>file=</w:t>
      </w:r>
      <w:proofErr w:type="spellStart"/>
      <w:r>
        <w:t>input$</w:t>
      </w:r>
      <w:proofErr w:type="gramStart"/>
      <w:r>
        <w:t>files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, '</w:t>
      </w:r>
      <w:proofErr w:type="spellStart"/>
      <w:r>
        <w:t>datapath</w:t>
      </w:r>
      <w:proofErr w:type="spellEnd"/>
      <w:r>
        <w:t>']</w:t>
      </w:r>
      <w:proofErr w:type="gramStart"/>
      <w:r>
        <w:t>],</w:t>
      </w:r>
      <w:proofErr w:type="spellStart"/>
      <w:r>
        <w:t>sep</w:t>
      </w:r>
      <w:proofErr w:type="spellEnd"/>
      <w:proofErr w:type="gramEnd"/>
      <w:r>
        <w:t>=",")</w:t>
      </w:r>
    </w:p>
    <w:p w14:paraId="422B7EC7" w14:textId="77777777" w:rsidR="00313285" w:rsidRDefault="00313285" w:rsidP="00313285">
      <w:r>
        <w:t xml:space="preserve">      #print(lst[[i]]) # troubleshooting</w:t>
      </w:r>
    </w:p>
    <w:p w14:paraId="19AB5D88" w14:textId="77777777" w:rsidR="00313285" w:rsidRDefault="00313285" w:rsidP="00313285">
      <w:r>
        <w:t xml:space="preserve">    }</w:t>
      </w:r>
    </w:p>
    <w:p w14:paraId="5E2FD796" w14:textId="77777777" w:rsidR="00313285" w:rsidRDefault="00313285" w:rsidP="00313285">
      <w:r>
        <w:t xml:space="preserve">    </w:t>
      </w:r>
    </w:p>
    <w:p w14:paraId="6C6E83A2" w14:textId="77777777" w:rsidR="00313285" w:rsidRDefault="00313285" w:rsidP="00313285">
      <w:r>
        <w:t xml:space="preserve">    # </w:t>
      </w:r>
      <w:proofErr w:type="gramStart"/>
      <w:r>
        <w:t>read</w:t>
      </w:r>
      <w:proofErr w:type="gramEnd"/>
      <w:r>
        <w:t xml:space="preserve"> in truth set csv file</w:t>
      </w:r>
    </w:p>
    <w:p w14:paraId="66BCDE80" w14:textId="77777777" w:rsidR="00313285" w:rsidRDefault="00313285" w:rsidP="00313285">
      <w:r>
        <w:t xml:space="preserve">    #print(input$files2) #troubleshooting</w:t>
      </w:r>
    </w:p>
    <w:p w14:paraId="76B0D00E" w14:textId="77777777" w:rsidR="00313285" w:rsidRDefault="00313285" w:rsidP="00313285">
      <w:r>
        <w:t xml:space="preserve">    #print(input$files2$datapath) #troubleshooting</w:t>
      </w:r>
    </w:p>
    <w:p w14:paraId="782A9714" w14:textId="77777777" w:rsidR="00313285" w:rsidRDefault="00313285" w:rsidP="00313285">
      <w:r>
        <w:lastRenderedPageBreak/>
        <w:t xml:space="preserve">    </w:t>
      </w:r>
      <w:proofErr w:type="spellStart"/>
      <w:r>
        <w:t>truthSet_df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input$files2$datapath, </w:t>
      </w:r>
      <w:proofErr w:type="spellStart"/>
      <w:r>
        <w:t>sep</w:t>
      </w:r>
      <w:proofErr w:type="spellEnd"/>
      <w:r>
        <w:t>=",") # Did I fix it?</w:t>
      </w:r>
    </w:p>
    <w:p w14:paraId="14F2CCFC" w14:textId="77777777" w:rsidR="00313285" w:rsidRDefault="00313285" w:rsidP="00313285">
      <w:r>
        <w:t xml:space="preserve">    #str(truthSet_df)</w:t>
      </w:r>
    </w:p>
    <w:p w14:paraId="41AE969F" w14:textId="77777777" w:rsidR="00313285" w:rsidRDefault="00313285" w:rsidP="00313285">
      <w:r>
        <w:t xml:space="preserve">    </w:t>
      </w:r>
    </w:p>
    <w:p w14:paraId="61D518A4" w14:textId="77777777" w:rsidR="00313285" w:rsidRDefault="00313285" w:rsidP="00313285">
      <w:r>
        <w:t xml:space="preserve">    # merge multiple </w:t>
      </w:r>
      <w:proofErr w:type="spellStart"/>
      <w:r>
        <w:t>dataframes</w:t>
      </w:r>
      <w:proofErr w:type="spellEnd"/>
      <w:r>
        <w:t xml:space="preserve"> in a list</w:t>
      </w:r>
    </w:p>
    <w:p w14:paraId="471F4556" w14:textId="77777777" w:rsidR="00313285" w:rsidRDefault="00313285" w:rsidP="00313285">
      <w:r>
        <w:t xml:space="preserve">    #</w:t>
      </w:r>
      <w:proofErr w:type="gramStart"/>
      <w:r>
        <w:t>list(</w:t>
      </w:r>
      <w:proofErr w:type="gramEnd"/>
      <w:r>
        <w:t xml:space="preserve">x, y, z) %&gt;% </w:t>
      </w:r>
      <w:proofErr w:type="gramStart"/>
      <w:r>
        <w:t>reduce(</w:t>
      </w:r>
      <w:proofErr w:type="spellStart"/>
      <w:proofErr w:type="gramEnd"/>
      <w:r>
        <w:t>left_join</w:t>
      </w:r>
      <w:proofErr w:type="spellEnd"/>
      <w:r>
        <w:t>, by = "</w:t>
      </w:r>
      <w:proofErr w:type="spellStart"/>
      <w:r>
        <w:t>i</w:t>
      </w:r>
      <w:proofErr w:type="spellEnd"/>
      <w:r>
        <w:t>")</w:t>
      </w:r>
    </w:p>
    <w:p w14:paraId="15B3D474" w14:textId="77777777" w:rsidR="00313285" w:rsidRDefault="00313285" w:rsidP="00313285">
      <w:r>
        <w:t xml:space="preserve">    </w:t>
      </w:r>
      <w:proofErr w:type="spellStart"/>
      <w:proofErr w:type="gramStart"/>
      <w:r>
        <w:t>mergedMAVE.data.frame</w:t>
      </w:r>
      <w:proofErr w:type="spellEnd"/>
      <w:proofErr w:type="gramEnd"/>
      <w:r>
        <w:t xml:space="preserve"> &lt;- </w:t>
      </w:r>
      <w:proofErr w:type="spellStart"/>
      <w:r>
        <w:t>lst</w:t>
      </w:r>
      <w:proofErr w:type="spellEnd"/>
      <w:r>
        <w:t xml:space="preserve"> %&gt;% </w:t>
      </w:r>
      <w:proofErr w:type="gramStart"/>
      <w:r>
        <w:t>reduce(</w:t>
      </w:r>
      <w:proofErr w:type="spellStart"/>
      <w:proofErr w:type="gramEnd"/>
      <w:r>
        <w:t>left_join</w:t>
      </w:r>
      <w:proofErr w:type="spellEnd"/>
      <w:r>
        <w:t>, by = "</w:t>
      </w:r>
      <w:proofErr w:type="spellStart"/>
      <w:r>
        <w:t>hgvs_pro</w:t>
      </w:r>
      <w:proofErr w:type="spellEnd"/>
      <w:r>
        <w:t>")</w:t>
      </w:r>
    </w:p>
    <w:p w14:paraId="2EEA224F" w14:textId="77777777" w:rsidR="00313285" w:rsidRDefault="00313285" w:rsidP="00313285">
      <w:r>
        <w:t xml:space="preserve">    #merged.</w:t>
      </w:r>
      <w:proofErr w:type="gramStart"/>
      <w:r>
        <w:t>data.frame</w:t>
      </w:r>
      <w:proofErr w:type="gramEnd"/>
      <w:r>
        <w:t xml:space="preserve"> &lt;- </w:t>
      </w:r>
      <w:proofErr w:type="gramStart"/>
      <w:r>
        <w:t>Reduce(</w:t>
      </w:r>
      <w:proofErr w:type="gramEnd"/>
      <w:r>
        <w:t xml:space="preserve">function(...) </w:t>
      </w:r>
      <w:proofErr w:type="gramStart"/>
      <w:r>
        <w:t>merge(</w:t>
      </w:r>
      <w:proofErr w:type="gramEnd"/>
      <w:r>
        <w:t xml:space="preserve">..., all=T), </w:t>
      </w:r>
      <w:proofErr w:type="spellStart"/>
      <w:r>
        <w:t>lst</w:t>
      </w:r>
      <w:proofErr w:type="spellEnd"/>
      <w:r>
        <w:t>)</w:t>
      </w:r>
    </w:p>
    <w:p w14:paraId="67330511" w14:textId="77777777" w:rsidR="00313285" w:rsidRDefault="00313285" w:rsidP="00313285">
      <w:r>
        <w:t xml:space="preserve">    #print(</w:t>
      </w:r>
      <w:proofErr w:type="gramStart"/>
      <w:r>
        <w:t>head(mergedMAVE.data.frame</w:t>
      </w:r>
      <w:proofErr w:type="gramEnd"/>
      <w:r>
        <w:t>)) # troubleshooting</w:t>
      </w:r>
    </w:p>
    <w:p w14:paraId="2B564B3F" w14:textId="77777777" w:rsidR="00313285" w:rsidRDefault="00313285" w:rsidP="00313285">
      <w:r>
        <w:t xml:space="preserve">    #print(</w:t>
      </w:r>
      <w:proofErr w:type="gramStart"/>
      <w:r>
        <w:t>tail(mergedMAVE.data.frame</w:t>
      </w:r>
      <w:proofErr w:type="gramEnd"/>
      <w:r>
        <w:t>)) # troubleshooting</w:t>
      </w:r>
    </w:p>
    <w:p w14:paraId="28918335" w14:textId="77777777" w:rsidR="00313285" w:rsidRDefault="00313285" w:rsidP="00313285">
      <w:r>
        <w:t xml:space="preserve">    #print(sum(</w:t>
      </w:r>
      <w:proofErr w:type="gramStart"/>
      <w:r>
        <w:t>is.na(mergedMAVE.data.frame</w:t>
      </w:r>
      <w:proofErr w:type="gramEnd"/>
      <w:r>
        <w:t xml:space="preserve">))) # any NAs in this </w:t>
      </w:r>
      <w:proofErr w:type="spellStart"/>
      <w:r>
        <w:t>dataframe</w:t>
      </w:r>
      <w:proofErr w:type="spellEnd"/>
      <w:r>
        <w:t>?</w:t>
      </w:r>
    </w:p>
    <w:p w14:paraId="7163617E" w14:textId="77777777" w:rsidR="00313285" w:rsidRDefault="00313285" w:rsidP="00313285">
      <w:r>
        <w:t xml:space="preserve">    </w:t>
      </w:r>
    </w:p>
    <w:p w14:paraId="0CA0056E" w14:textId="77777777" w:rsidR="00313285" w:rsidRDefault="00313285" w:rsidP="00313285">
      <w:r>
        <w:t xml:space="preserve">    # </w:t>
      </w:r>
      <w:proofErr w:type="gramStart"/>
      <w:r>
        <w:t>now</w:t>
      </w:r>
      <w:proofErr w:type="gramEnd"/>
      <w:r>
        <w:t xml:space="preserve"> merge truth set and MAVE </w:t>
      </w:r>
      <w:proofErr w:type="spellStart"/>
      <w:r>
        <w:t>dataframes</w:t>
      </w:r>
      <w:proofErr w:type="spellEnd"/>
    </w:p>
    <w:p w14:paraId="71FCFA97" w14:textId="77777777" w:rsidR="00313285" w:rsidRDefault="00313285" w:rsidP="00313285">
      <w:r>
        <w:t xml:space="preserve">    </w:t>
      </w:r>
    </w:p>
    <w:p w14:paraId="11266473" w14:textId="77777777" w:rsidR="00313285" w:rsidRDefault="00313285" w:rsidP="00313285">
      <w:r>
        <w:t xml:space="preserve">    print('testing1') # troubleshooting</w:t>
      </w:r>
    </w:p>
    <w:p w14:paraId="08E85158" w14:textId="77777777" w:rsidR="00313285" w:rsidRDefault="00313285" w:rsidP="00313285">
      <w:r>
        <w:t xml:space="preserve">    #df1 &lt;- </w:t>
      </w:r>
      <w:proofErr w:type="gramStart"/>
      <w:r>
        <w:t>read.csv(</w:t>
      </w:r>
      <w:proofErr w:type="gramEnd"/>
      <w:r>
        <w:t xml:space="preserve">file="MAVE1.csv", </w:t>
      </w:r>
      <w:proofErr w:type="spellStart"/>
      <w:r>
        <w:t>sep</w:t>
      </w:r>
      <w:proofErr w:type="spellEnd"/>
      <w:r>
        <w:t>=",")</w:t>
      </w:r>
    </w:p>
    <w:p w14:paraId="53854DF9" w14:textId="77777777" w:rsidR="00313285" w:rsidRDefault="00313285" w:rsidP="00313285">
      <w:r>
        <w:t xml:space="preserve">    #df2 &lt;- </w:t>
      </w:r>
      <w:proofErr w:type="gramStart"/>
      <w:r>
        <w:t>read.csv(</w:t>
      </w:r>
      <w:proofErr w:type="gramEnd"/>
      <w:r>
        <w:t xml:space="preserve">file="MAVE2.csv", </w:t>
      </w:r>
      <w:proofErr w:type="spellStart"/>
      <w:r>
        <w:t>sep</w:t>
      </w:r>
      <w:proofErr w:type="spellEnd"/>
      <w:r>
        <w:t>=",")</w:t>
      </w:r>
    </w:p>
    <w:p w14:paraId="3C0D1B5B" w14:textId="77777777" w:rsidR="00313285" w:rsidRDefault="00313285" w:rsidP="00313285">
      <w:r>
        <w:t xml:space="preserve">    </w:t>
      </w:r>
      <w:proofErr w:type="spellStart"/>
      <w:r>
        <w:t>TSandMAVE_df</w:t>
      </w:r>
      <w:proofErr w:type="spellEnd"/>
      <w:r>
        <w:t xml:space="preserve"> &lt;- </w:t>
      </w:r>
      <w:proofErr w:type="gramStart"/>
      <w:r>
        <w:t>merge(</w:t>
      </w:r>
      <w:proofErr w:type="spellStart"/>
      <w:r>
        <w:t>mergedMAVE.data.frame</w:t>
      </w:r>
      <w:proofErr w:type="gramEnd"/>
      <w:r>
        <w:t>,truthSet_</w:t>
      </w:r>
      <w:proofErr w:type="gramStart"/>
      <w:r>
        <w:t>df,by</w:t>
      </w:r>
      <w:proofErr w:type="spellEnd"/>
      <w:proofErr w:type="gramEnd"/>
      <w:r>
        <w:t>="</w:t>
      </w:r>
      <w:proofErr w:type="spellStart"/>
      <w:r>
        <w:t>hgvs_pro</w:t>
      </w:r>
      <w:proofErr w:type="spellEnd"/>
      <w:r>
        <w:t>")</w:t>
      </w:r>
    </w:p>
    <w:p w14:paraId="5DDF39FD" w14:textId="77777777" w:rsidR="00313285" w:rsidRDefault="00313285" w:rsidP="00313285">
      <w:r>
        <w:t xml:space="preserve">    </w:t>
      </w:r>
    </w:p>
    <w:p w14:paraId="57C08722" w14:textId="77777777" w:rsidR="00313285" w:rsidRDefault="00313285" w:rsidP="00313285">
      <w:r>
        <w:t xml:space="preserve">    # </w:t>
      </w:r>
      <w:proofErr w:type="gramStart"/>
      <w:r>
        <w:t>need</w:t>
      </w:r>
      <w:proofErr w:type="gramEnd"/>
      <w:r>
        <w:t xml:space="preserve"> to drop NAs</w:t>
      </w:r>
    </w:p>
    <w:p w14:paraId="100D1698" w14:textId="77777777" w:rsidR="00313285" w:rsidRDefault="00313285" w:rsidP="00313285">
      <w:r>
        <w:t xml:space="preserve">    </w:t>
      </w:r>
    </w:p>
    <w:p w14:paraId="612886A1" w14:textId="77777777" w:rsidR="00313285" w:rsidRDefault="00313285" w:rsidP="00313285">
      <w:r>
        <w:t xml:space="preserve">    # </w:t>
      </w:r>
      <w:proofErr w:type="spellStart"/>
      <w:r>
        <w:t>no_na_df</w:t>
      </w:r>
      <w:proofErr w:type="spellEnd"/>
      <w:r>
        <w:t xml:space="preserve"> is truth set and MAVE </w:t>
      </w:r>
      <w:proofErr w:type="spellStart"/>
      <w:r>
        <w:t>df</w:t>
      </w:r>
      <w:proofErr w:type="spellEnd"/>
      <w:r>
        <w:t xml:space="preserve"> without NAs</w:t>
      </w:r>
    </w:p>
    <w:p w14:paraId="6AC1BE47" w14:textId="77777777" w:rsidR="00313285" w:rsidRDefault="00313285" w:rsidP="00313285">
      <w:r>
        <w:t xml:space="preserve">    </w:t>
      </w:r>
      <w:proofErr w:type="spellStart"/>
      <w:r>
        <w:t>no_na_df</w:t>
      </w:r>
      <w:proofErr w:type="spellEnd"/>
      <w:r>
        <w:t xml:space="preserve"> &lt;- </w:t>
      </w:r>
      <w:proofErr w:type="spellStart"/>
      <w:r>
        <w:t>TSandMAVE_df</w:t>
      </w:r>
      <w:proofErr w:type="spellEnd"/>
      <w:r>
        <w:t xml:space="preserve"> %&gt;% </w:t>
      </w: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>)</w:t>
      </w:r>
    </w:p>
    <w:p w14:paraId="25ADAA4C" w14:textId="77777777" w:rsidR="00313285" w:rsidRDefault="00313285" w:rsidP="00313285">
      <w:r>
        <w:t xml:space="preserve">    </w:t>
      </w:r>
    </w:p>
    <w:p w14:paraId="126AECCB" w14:textId="77777777" w:rsidR="00313285" w:rsidRDefault="00313285" w:rsidP="00313285">
      <w:r>
        <w:t xml:space="preserve">    # </w:t>
      </w:r>
      <w:proofErr w:type="spellStart"/>
      <w:r>
        <w:t>no_na_MAVEonly_df</w:t>
      </w:r>
      <w:proofErr w:type="spellEnd"/>
      <w:r>
        <w:t xml:space="preserve"> is MAVE </w:t>
      </w:r>
      <w:proofErr w:type="spellStart"/>
      <w:r>
        <w:t>df</w:t>
      </w:r>
      <w:proofErr w:type="spellEnd"/>
      <w:r>
        <w:t xml:space="preserve"> without NAs</w:t>
      </w:r>
    </w:p>
    <w:p w14:paraId="2B0AF0A7" w14:textId="77777777" w:rsidR="00313285" w:rsidRDefault="00313285" w:rsidP="00313285">
      <w:r>
        <w:t xml:space="preserve">    </w:t>
      </w:r>
      <w:proofErr w:type="spellStart"/>
      <w:r>
        <w:t>no_na_MAVEonly_df</w:t>
      </w:r>
      <w:proofErr w:type="spellEnd"/>
      <w:r>
        <w:t xml:space="preserve"> &lt;- </w:t>
      </w:r>
      <w:proofErr w:type="spellStart"/>
      <w:proofErr w:type="gramStart"/>
      <w:r>
        <w:t>mergedMAVE.data.frame</w:t>
      </w:r>
      <w:proofErr w:type="spellEnd"/>
      <w:proofErr w:type="gramEnd"/>
      <w:r>
        <w:t xml:space="preserve"> %&gt;% </w:t>
      </w: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>)</w:t>
      </w:r>
    </w:p>
    <w:p w14:paraId="5DBF0664" w14:textId="77777777" w:rsidR="00313285" w:rsidRDefault="00313285" w:rsidP="00313285">
      <w:r>
        <w:t xml:space="preserve">    </w:t>
      </w:r>
    </w:p>
    <w:p w14:paraId="04650E5D" w14:textId="77777777" w:rsidR="00313285" w:rsidRDefault="00313285" w:rsidP="00313285">
      <w:r>
        <w:lastRenderedPageBreak/>
        <w:t xml:space="preserve">    print('testing2') # troubleshooting</w:t>
      </w:r>
    </w:p>
    <w:p w14:paraId="33E4A5B5" w14:textId="77777777" w:rsidR="00313285" w:rsidRDefault="00313285" w:rsidP="00313285">
      <w:r>
        <w:t xml:space="preserve">    </w:t>
      </w:r>
    </w:p>
    <w:p w14:paraId="65B5D2C4" w14:textId="77777777" w:rsidR="00313285" w:rsidRDefault="00313285" w:rsidP="00313285">
      <w:r>
        <w:t xml:space="preserve">    ################</w:t>
      </w:r>
    </w:p>
    <w:p w14:paraId="0B638405" w14:textId="77777777" w:rsidR="00313285" w:rsidRDefault="00313285" w:rsidP="00313285">
      <w:r>
        <w:t xml:space="preserve">    ################</w:t>
      </w:r>
    </w:p>
    <w:p w14:paraId="03CC6CFE" w14:textId="77777777" w:rsidR="00313285" w:rsidRDefault="00313285" w:rsidP="00313285">
      <w:r>
        <w:t xml:space="preserve">    ################</w:t>
      </w:r>
    </w:p>
    <w:p w14:paraId="547DF017" w14:textId="77777777" w:rsidR="00313285" w:rsidRDefault="00313285" w:rsidP="00313285">
      <w:r>
        <w:t xml:space="preserve">    </w:t>
      </w:r>
    </w:p>
    <w:p w14:paraId="7E707573" w14:textId="77777777" w:rsidR="00313285" w:rsidRDefault="00313285" w:rsidP="00313285">
      <w:r>
        <w:t xml:space="preserve">    # </w:t>
      </w:r>
      <w:proofErr w:type="gramStart"/>
      <w:r>
        <w:t>read</w:t>
      </w:r>
      <w:proofErr w:type="gramEnd"/>
      <w:r>
        <w:t xml:space="preserve"> in data</w:t>
      </w:r>
    </w:p>
    <w:p w14:paraId="3B56A77A" w14:textId="77777777" w:rsidR="00313285" w:rsidRDefault="00313285" w:rsidP="00313285">
      <w:r>
        <w:t xml:space="preserve">    df1 &lt;- </w:t>
      </w:r>
      <w:proofErr w:type="spellStart"/>
      <w:r>
        <w:t>no_na_df</w:t>
      </w:r>
      <w:proofErr w:type="spellEnd"/>
    </w:p>
    <w:p w14:paraId="0663BFFA" w14:textId="77777777" w:rsidR="00313285" w:rsidRDefault="00313285" w:rsidP="00313285">
      <w:r>
        <w:t xml:space="preserve">      </w:t>
      </w:r>
    </w:p>
    <w:p w14:paraId="3BC88654" w14:textId="77777777" w:rsidR="00313285" w:rsidRDefault="00313285" w:rsidP="00313285">
      <w:r>
        <w:t xml:space="preserve">    # </w:t>
      </w:r>
      <w:proofErr w:type="gramStart"/>
      <w:r>
        <w:t>make</w:t>
      </w:r>
      <w:proofErr w:type="gramEnd"/>
      <w:r>
        <w:t xml:space="preserve"> a version of </w:t>
      </w:r>
      <w:proofErr w:type="spellStart"/>
      <w:r>
        <w:t>dataframe</w:t>
      </w:r>
      <w:proofErr w:type="spellEnd"/>
      <w:r>
        <w:t xml:space="preserve"> without the class column or variant name column</w:t>
      </w:r>
    </w:p>
    <w:p w14:paraId="16D61A50" w14:textId="77777777" w:rsidR="00313285" w:rsidRDefault="00313285" w:rsidP="00313285">
      <w:r>
        <w:t xml:space="preserve">    drops &lt;- c("binary_clinvar_class","</w:t>
      </w:r>
      <w:proofErr w:type="spellStart"/>
      <w:r>
        <w:t>hgvs_pro</w:t>
      </w:r>
      <w:proofErr w:type="spellEnd"/>
      <w:r>
        <w:t>")</w:t>
      </w:r>
    </w:p>
    <w:p w14:paraId="2EBC21B7" w14:textId="77777777" w:rsidR="00313285" w:rsidRDefault="00313285" w:rsidP="00313285">
      <w:r>
        <w:t xml:space="preserve">    </w:t>
      </w:r>
      <w:proofErr w:type="spellStart"/>
      <w:r>
        <w:t>df_subset</w:t>
      </w:r>
      <w:proofErr w:type="spellEnd"/>
      <w:r>
        <w:t xml:space="preserve"> &lt;- df1</w:t>
      </w:r>
      <w:proofErr w:type="gramStart"/>
      <w:r>
        <w:t>[ ,</w:t>
      </w:r>
      <w:proofErr w:type="gramEnd"/>
      <w:r>
        <w:t xml:space="preserve"> !(names(df1) %in% drops)]</w:t>
      </w:r>
    </w:p>
    <w:p w14:paraId="02663B3B" w14:textId="77777777" w:rsidR="00313285" w:rsidRDefault="00313285" w:rsidP="00313285">
      <w:r>
        <w:t xml:space="preserve">    </w:t>
      </w:r>
    </w:p>
    <w:p w14:paraId="26FB006E" w14:textId="77777777" w:rsidR="00313285" w:rsidRDefault="00313285" w:rsidP="00313285">
      <w:r>
        <w:t xml:space="preserve">    # do same for no </w:t>
      </w:r>
      <w:proofErr w:type="spellStart"/>
      <w:r>
        <w:t>TruthSet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064C4612" w14:textId="77777777" w:rsidR="00313285" w:rsidRDefault="00313285" w:rsidP="00313285">
      <w:r>
        <w:t xml:space="preserve">    </w:t>
      </w:r>
      <w:proofErr w:type="spellStart"/>
      <w:r>
        <w:t>df_subset_MAVEonly</w:t>
      </w:r>
      <w:proofErr w:type="spellEnd"/>
      <w:r>
        <w:t xml:space="preserve"> &lt;- </w:t>
      </w:r>
      <w:proofErr w:type="spellStart"/>
      <w:r>
        <w:t>no_na_MAVEonly_</w:t>
      </w:r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gramStart"/>
      <w:r>
        <w:t>, !</w:t>
      </w:r>
      <w:proofErr w:type="gramEnd"/>
      <w:r>
        <w:t>(names(</w:t>
      </w:r>
      <w:proofErr w:type="spellStart"/>
      <w:r>
        <w:t>no_na_MAVEonly_df</w:t>
      </w:r>
      <w:proofErr w:type="spellEnd"/>
      <w:r>
        <w:t>) %in% drops)]</w:t>
      </w:r>
    </w:p>
    <w:p w14:paraId="3728DD4F" w14:textId="77777777" w:rsidR="00313285" w:rsidRDefault="00313285" w:rsidP="00313285">
      <w:r>
        <w:t xml:space="preserve">    </w:t>
      </w:r>
    </w:p>
    <w:p w14:paraId="35BEDF17" w14:textId="77777777" w:rsidR="00313285" w:rsidRDefault="00313285" w:rsidP="00313285">
      <w:r>
        <w:t xml:space="preserve">    ######################</w:t>
      </w:r>
    </w:p>
    <w:p w14:paraId="76814274" w14:textId="77777777" w:rsidR="00313285" w:rsidRDefault="00313285" w:rsidP="00313285">
      <w:r>
        <w:t xml:space="preserve">    ######################</w:t>
      </w:r>
    </w:p>
    <w:p w14:paraId="57DF58D2" w14:textId="77777777" w:rsidR="00313285" w:rsidRDefault="00313285" w:rsidP="00313285">
      <w:r>
        <w:t xml:space="preserve">    ###################### PCA / </w:t>
      </w:r>
      <w:proofErr w:type="spellStart"/>
      <w:r>
        <w:t>kmeans</w:t>
      </w:r>
      <w:proofErr w:type="spellEnd"/>
    </w:p>
    <w:p w14:paraId="2E5F53B8" w14:textId="77777777" w:rsidR="00313285" w:rsidRDefault="00313285" w:rsidP="00313285">
      <w:r>
        <w:t xml:space="preserve">    </w:t>
      </w:r>
    </w:p>
    <w:p w14:paraId="1A1B951C" w14:textId="77777777" w:rsidR="00313285" w:rsidRDefault="00313285" w:rsidP="00313285">
      <w:r>
        <w:t xml:space="preserve">    # </w:t>
      </w:r>
      <w:proofErr w:type="gramStart"/>
      <w:r>
        <w:t>scale</w:t>
      </w:r>
      <w:proofErr w:type="gramEnd"/>
      <w:r>
        <w:t xml:space="preserve"> the data </w:t>
      </w:r>
    </w:p>
    <w:p w14:paraId="2F340FCA" w14:textId="77777777" w:rsidR="00313285" w:rsidRDefault="00313285" w:rsidP="00313285">
      <w:r>
        <w:t xml:space="preserve">    </w:t>
      </w:r>
      <w:proofErr w:type="spellStart"/>
      <w:r>
        <w:t>data_scaled</w:t>
      </w:r>
      <w:proofErr w:type="spellEnd"/>
      <w:r>
        <w:t xml:space="preserve"> = scale(</w:t>
      </w:r>
      <w:proofErr w:type="spellStart"/>
      <w:r>
        <w:t>df_subset</w:t>
      </w:r>
      <w:proofErr w:type="spellEnd"/>
      <w:r>
        <w:t>)</w:t>
      </w:r>
    </w:p>
    <w:p w14:paraId="7B4E9032" w14:textId="77777777" w:rsidR="00313285" w:rsidRDefault="00313285" w:rsidP="00313285">
      <w:r>
        <w:t xml:space="preserve">    </w:t>
      </w:r>
    </w:p>
    <w:p w14:paraId="0FFEC9E0" w14:textId="77777777" w:rsidR="00313285" w:rsidRDefault="00313285" w:rsidP="00313285">
      <w:r>
        <w:t xml:space="preserve">    </w:t>
      </w:r>
      <w:proofErr w:type="spellStart"/>
      <w:r>
        <w:t>data_scaled_MAVEonly</w:t>
      </w:r>
      <w:proofErr w:type="spellEnd"/>
      <w:r>
        <w:t xml:space="preserve"> &lt;- scale(</w:t>
      </w:r>
      <w:proofErr w:type="spellStart"/>
      <w:r>
        <w:t>df_subset_MAVEonly</w:t>
      </w:r>
      <w:proofErr w:type="spellEnd"/>
      <w:r>
        <w:t>)</w:t>
      </w:r>
    </w:p>
    <w:p w14:paraId="3C9345A8" w14:textId="77777777" w:rsidR="00313285" w:rsidRDefault="00313285" w:rsidP="00313285">
      <w:r>
        <w:t xml:space="preserve">    </w:t>
      </w:r>
    </w:p>
    <w:p w14:paraId="78E4091B" w14:textId="77777777" w:rsidR="00313285" w:rsidRDefault="00313285" w:rsidP="00313285">
      <w:r>
        <w:lastRenderedPageBreak/>
        <w:t xml:space="preserve">    # w scaling #PCA</w:t>
      </w:r>
    </w:p>
    <w:p w14:paraId="5F3E5129" w14:textId="77777777" w:rsidR="00313285" w:rsidRDefault="00313285" w:rsidP="00313285">
      <w:r>
        <w:t xml:space="preserve">    pc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>,</w:t>
      </w:r>
    </w:p>
    <w:p w14:paraId="74BC7193" w14:textId="77777777" w:rsidR="00313285" w:rsidRDefault="00313285" w:rsidP="00313285">
      <w:r>
        <w:t xml:space="preserve">                 center = TRUE,</w:t>
      </w:r>
    </w:p>
    <w:p w14:paraId="7C5E12E1" w14:textId="77777777" w:rsidR="00313285" w:rsidRDefault="00313285" w:rsidP="00313285">
      <w:r>
        <w:t xml:space="preserve">                 scale. = TRUE)</w:t>
      </w:r>
    </w:p>
    <w:p w14:paraId="400732F5" w14:textId="77777777" w:rsidR="00313285" w:rsidRDefault="00313285" w:rsidP="00313285">
      <w:r>
        <w:t xml:space="preserve">    </w:t>
      </w:r>
    </w:p>
    <w:p w14:paraId="6F3AA629" w14:textId="77777777" w:rsidR="00313285" w:rsidRDefault="00313285" w:rsidP="00313285">
      <w:r>
        <w:t xml:space="preserve">    pc2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data_scaled_MAVEonly</w:t>
      </w:r>
      <w:proofErr w:type="spellEnd"/>
      <w:r>
        <w:t>,</w:t>
      </w:r>
    </w:p>
    <w:p w14:paraId="380565D6" w14:textId="77777777" w:rsidR="00313285" w:rsidRDefault="00313285" w:rsidP="00313285">
      <w:r>
        <w:t xml:space="preserve">                 center = TRUE,</w:t>
      </w:r>
    </w:p>
    <w:p w14:paraId="42208EA5" w14:textId="77777777" w:rsidR="00313285" w:rsidRDefault="00313285" w:rsidP="00313285">
      <w:r>
        <w:t xml:space="preserve">                 scale. = TRUE)</w:t>
      </w:r>
    </w:p>
    <w:p w14:paraId="760D29DA" w14:textId="77777777" w:rsidR="00313285" w:rsidRDefault="00313285" w:rsidP="00313285">
      <w:r>
        <w:t xml:space="preserve">    </w:t>
      </w:r>
    </w:p>
    <w:p w14:paraId="720B8F32" w14:textId="77777777" w:rsidR="00313285" w:rsidRDefault="00313285" w:rsidP="00313285">
      <w:r>
        <w:t xml:space="preserve">    # </w:t>
      </w:r>
      <w:proofErr w:type="gramStart"/>
      <w:r>
        <w:t>add</w:t>
      </w:r>
      <w:proofErr w:type="gramEnd"/>
      <w:r>
        <w:t xml:space="preserve"> PC1 to </w:t>
      </w:r>
      <w:proofErr w:type="spellStart"/>
      <w:r>
        <w:t>newdataframe</w:t>
      </w:r>
      <w:proofErr w:type="spellEnd"/>
    </w:p>
    <w:p w14:paraId="40816CDF" w14:textId="77777777" w:rsidR="00313285" w:rsidRDefault="00313285" w:rsidP="00313285">
      <w:r>
        <w:t xml:space="preserve">    df_wPC1 &lt;- </w:t>
      </w:r>
      <w:proofErr w:type="spellStart"/>
      <w:r>
        <w:t>df_subset</w:t>
      </w:r>
      <w:proofErr w:type="spellEnd"/>
    </w:p>
    <w:p w14:paraId="403A7CA8" w14:textId="77777777" w:rsidR="00313285" w:rsidRDefault="00313285" w:rsidP="00313285">
      <w:r>
        <w:t xml:space="preserve">    df_wPC1$PC1 &lt;- </w:t>
      </w:r>
      <w:proofErr w:type="spellStart"/>
      <w:r>
        <w:t>pc$</w:t>
      </w:r>
      <w:proofErr w:type="gramStart"/>
      <w:r>
        <w:t>x</w:t>
      </w:r>
      <w:proofErr w:type="spellEnd"/>
      <w:r>
        <w:t>[</w:t>
      </w:r>
      <w:proofErr w:type="gramEnd"/>
      <w:r>
        <w:t>,1]</w:t>
      </w:r>
    </w:p>
    <w:p w14:paraId="1ECD041D" w14:textId="77777777" w:rsidR="00313285" w:rsidRDefault="00313285" w:rsidP="00313285">
      <w:r>
        <w:t xml:space="preserve">    no_na_df$PC1 &lt;- df_wPC1$PC1</w:t>
      </w:r>
    </w:p>
    <w:p w14:paraId="3A238029" w14:textId="77777777" w:rsidR="00313285" w:rsidRDefault="00313285" w:rsidP="00313285">
      <w:r>
        <w:t xml:space="preserve">    no_na_MAVEonly_df$PC1 &lt;- pc2$</w:t>
      </w:r>
      <w:proofErr w:type="gramStart"/>
      <w:r>
        <w:t>x[</w:t>
      </w:r>
      <w:proofErr w:type="gramEnd"/>
      <w:r>
        <w:t>,1]</w:t>
      </w:r>
    </w:p>
    <w:p w14:paraId="7EF88480" w14:textId="77777777" w:rsidR="00313285" w:rsidRDefault="00313285" w:rsidP="00313285">
      <w:r>
        <w:t xml:space="preserve">    </w:t>
      </w:r>
    </w:p>
    <w:p w14:paraId="1F001A03" w14:textId="77777777" w:rsidR="00313285" w:rsidRDefault="00313285" w:rsidP="00313285">
      <w:r>
        <w:t xml:space="preserve">    print('testing3') # troubleshooting</w:t>
      </w:r>
    </w:p>
    <w:p w14:paraId="61F2B423" w14:textId="77777777" w:rsidR="00313285" w:rsidRDefault="00313285" w:rsidP="00313285">
      <w:r>
        <w:t xml:space="preserve">    </w:t>
      </w:r>
    </w:p>
    <w:p w14:paraId="36F594C2" w14:textId="77777777" w:rsidR="00313285" w:rsidRDefault="00313285" w:rsidP="00313285">
      <w:r>
        <w:t xml:space="preserve">    # </w:t>
      </w:r>
      <w:proofErr w:type="spellStart"/>
      <w:r>
        <w:t>Kmeans</w:t>
      </w:r>
      <w:proofErr w:type="spellEnd"/>
      <w:r>
        <w:t xml:space="preserve"> ## w data scaling</w:t>
      </w:r>
    </w:p>
    <w:p w14:paraId="06589B7D" w14:textId="77777777" w:rsidR="00313285" w:rsidRDefault="00313285" w:rsidP="00313285">
      <w:r>
        <w:t xml:space="preserve">    </w:t>
      </w:r>
    </w:p>
    <w:p w14:paraId="1051C90E" w14:textId="77777777" w:rsidR="00313285" w:rsidRDefault="00313285" w:rsidP="00313285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input$whatSeed</w:t>
      </w:r>
      <w:proofErr w:type="spellEnd"/>
      <w:r>
        <w:t>)</w:t>
      </w:r>
    </w:p>
    <w:p w14:paraId="2C9ACBDE" w14:textId="77777777" w:rsidR="00313285" w:rsidRDefault="00313285" w:rsidP="00313285">
      <w:r>
        <w:t xml:space="preserve">    </w:t>
      </w:r>
      <w:proofErr w:type="spellStart"/>
      <w:r>
        <w:t>kCluster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 xml:space="preserve">, </w:t>
      </w:r>
      <w:proofErr w:type="spellStart"/>
      <w:r>
        <w:t>input$num</w:t>
      </w:r>
      <w:proofErr w:type="spellEnd"/>
      <w:r>
        <w:t xml:space="preserve">, </w:t>
      </w:r>
      <w:proofErr w:type="spellStart"/>
      <w:r>
        <w:t>nstart</w:t>
      </w:r>
      <w:proofErr w:type="spellEnd"/>
      <w:r>
        <w:t xml:space="preserve"> = input$num2)</w:t>
      </w:r>
    </w:p>
    <w:p w14:paraId="498BDCD0" w14:textId="77777777" w:rsidR="00313285" w:rsidRDefault="00313285" w:rsidP="00313285">
      <w:r>
        <w:t xml:space="preserve">    </w:t>
      </w:r>
      <w:proofErr w:type="spellStart"/>
      <w:r>
        <w:t>kCluster</w:t>
      </w:r>
      <w:proofErr w:type="spellEnd"/>
    </w:p>
    <w:p w14:paraId="15A2F740" w14:textId="77777777" w:rsidR="00313285" w:rsidRDefault="00313285" w:rsidP="00313285">
      <w:r>
        <w:t xml:space="preserve">    </w:t>
      </w:r>
      <w:proofErr w:type="spellStart"/>
      <w:r>
        <w:t>kCluster$cluster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kCluster$cluster</w:t>
      </w:r>
      <w:proofErr w:type="spellEnd"/>
      <w:r>
        <w:t>)</w:t>
      </w:r>
    </w:p>
    <w:p w14:paraId="27F40401" w14:textId="77777777" w:rsidR="00313285" w:rsidRDefault="00313285" w:rsidP="00313285">
      <w:r>
        <w:t xml:space="preserve">    </w:t>
      </w:r>
      <w:proofErr w:type="gramStart"/>
      <w:r>
        <w:t>table(</w:t>
      </w:r>
      <w:proofErr w:type="spellStart"/>
      <w:proofErr w:type="gramEnd"/>
      <w:r>
        <w:t>kCluster$cluster</w:t>
      </w:r>
      <w:proofErr w:type="spellEnd"/>
      <w:r>
        <w:t>, df1$binary_clinvar_class)</w:t>
      </w:r>
    </w:p>
    <w:p w14:paraId="574A6537" w14:textId="77777777" w:rsidR="00313285" w:rsidRDefault="00313285" w:rsidP="00313285"/>
    <w:p w14:paraId="5C19DA6D" w14:textId="77777777" w:rsidR="00313285" w:rsidRDefault="00313285" w:rsidP="00313285">
      <w:r>
        <w:t xml:space="preserve">    </w:t>
      </w:r>
      <w:proofErr w:type="spellStart"/>
      <w:r>
        <w:t>no_na_df$kMeansCluster</w:t>
      </w:r>
      <w:proofErr w:type="spellEnd"/>
      <w:r>
        <w:t xml:space="preserve"> &lt;- </w:t>
      </w:r>
      <w:proofErr w:type="spellStart"/>
      <w:r>
        <w:t>kCluster$cluster</w:t>
      </w:r>
      <w:proofErr w:type="spellEnd"/>
    </w:p>
    <w:p w14:paraId="66DD7391" w14:textId="77777777" w:rsidR="00313285" w:rsidRDefault="00313285" w:rsidP="00313285">
      <w:r>
        <w:lastRenderedPageBreak/>
        <w:t xml:space="preserve">    </w:t>
      </w:r>
    </w:p>
    <w:p w14:paraId="58A77810" w14:textId="77777777" w:rsidR="00313285" w:rsidRDefault="00313285" w:rsidP="00313285">
      <w:r>
        <w:t xml:space="preserve">    </w:t>
      </w:r>
    </w:p>
    <w:p w14:paraId="2BB5D75A" w14:textId="77777777" w:rsidR="00313285" w:rsidRDefault="00313285" w:rsidP="00313285">
      <w:r>
        <w:t xml:space="preserve">    </w:t>
      </w:r>
    </w:p>
    <w:p w14:paraId="7A1373DB" w14:textId="77777777" w:rsidR="00313285" w:rsidRDefault="00313285" w:rsidP="00313285">
      <w:r>
        <w:t xml:space="preserve">    # </w:t>
      </w:r>
      <w:proofErr w:type="spellStart"/>
      <w:r>
        <w:t>kmeans</w:t>
      </w:r>
      <w:proofErr w:type="spellEnd"/>
      <w:r>
        <w:t xml:space="preserve"> clustering plot ## color points by </w:t>
      </w:r>
      <w:proofErr w:type="spellStart"/>
      <w:r>
        <w:t>kmeans</w:t>
      </w:r>
      <w:proofErr w:type="spellEnd"/>
      <w:r>
        <w:t xml:space="preserve"> assign cluster</w:t>
      </w:r>
    </w:p>
    <w:p w14:paraId="5750826E" w14:textId="77777777" w:rsidR="00313285" w:rsidRDefault="00313285" w:rsidP="00313285">
      <w:r>
        <w:t xml:space="preserve">    k_meansPLOT1 &lt;- </w:t>
      </w:r>
      <w:proofErr w:type="spellStart"/>
      <w:proofErr w:type="gramStart"/>
      <w:r>
        <w:t>ggbiplot</w:t>
      </w:r>
      <w:proofErr w:type="spellEnd"/>
      <w:r>
        <w:t>(</w:t>
      </w:r>
      <w:proofErr w:type="gramEnd"/>
      <w:r>
        <w:t>pc,</w:t>
      </w:r>
    </w:p>
    <w:p w14:paraId="46A8A920" w14:textId="77777777" w:rsidR="00313285" w:rsidRDefault="00313285" w:rsidP="00313285">
      <w:r>
        <w:t xml:space="preserve">                             </w:t>
      </w:r>
      <w:proofErr w:type="spellStart"/>
      <w:proofErr w:type="gramStart"/>
      <w:r>
        <w:t>obs.scale</w:t>
      </w:r>
      <w:proofErr w:type="spellEnd"/>
      <w:proofErr w:type="gramEnd"/>
      <w:r>
        <w:t xml:space="preserve"> = 1,</w:t>
      </w:r>
    </w:p>
    <w:p w14:paraId="4F6D116F" w14:textId="77777777" w:rsidR="00313285" w:rsidRDefault="00313285" w:rsidP="00313285">
      <w:r>
        <w:t xml:space="preserve">                             </w:t>
      </w:r>
      <w:proofErr w:type="spellStart"/>
      <w:proofErr w:type="gramStart"/>
      <w:r>
        <w:t>var.scale</w:t>
      </w:r>
      <w:proofErr w:type="spellEnd"/>
      <w:proofErr w:type="gramEnd"/>
      <w:r>
        <w:t xml:space="preserve"> = 1,</w:t>
      </w:r>
    </w:p>
    <w:p w14:paraId="26429CE0" w14:textId="77777777" w:rsidR="00313285" w:rsidRDefault="00313285" w:rsidP="00313285">
      <w:r>
        <w:t xml:space="preserve">                             groups = </w:t>
      </w:r>
      <w:proofErr w:type="spellStart"/>
      <w:r>
        <w:t>kCluster$cluster</w:t>
      </w:r>
      <w:proofErr w:type="spellEnd"/>
      <w:r>
        <w:t>,</w:t>
      </w:r>
    </w:p>
    <w:p w14:paraId="64891723" w14:textId="77777777" w:rsidR="00313285" w:rsidRDefault="00313285" w:rsidP="00313285">
      <w:r>
        <w:t xml:space="preserve">                             ellipse = TRUE,</w:t>
      </w:r>
    </w:p>
    <w:p w14:paraId="7A498AC7" w14:textId="77777777" w:rsidR="00313285" w:rsidRDefault="00313285" w:rsidP="00313285">
      <w:r>
        <w:t xml:space="preserve">                             circle = TRUE,</w:t>
      </w:r>
    </w:p>
    <w:p w14:paraId="725DF82A" w14:textId="77777777" w:rsidR="00313285" w:rsidRDefault="00313285" w:rsidP="00313285">
      <w:r>
        <w:t xml:space="preserve">                             </w:t>
      </w:r>
      <w:proofErr w:type="spellStart"/>
      <w:proofErr w:type="gramStart"/>
      <w:r>
        <w:t>ellipse.prob</w:t>
      </w:r>
      <w:proofErr w:type="spellEnd"/>
      <w:proofErr w:type="gramEnd"/>
      <w:r>
        <w:t xml:space="preserve"> = 0.68)</w:t>
      </w:r>
    </w:p>
    <w:p w14:paraId="1A065779" w14:textId="77777777" w:rsidR="00313285" w:rsidRDefault="00313285" w:rsidP="00313285">
      <w:r>
        <w:t xml:space="preserve">    k_meansPLOT1 &lt;- k_meansPLOT1 +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'')</w:t>
      </w:r>
    </w:p>
    <w:p w14:paraId="00568C4F" w14:textId="77777777" w:rsidR="00313285" w:rsidRDefault="00313285" w:rsidP="00313285">
      <w:r>
        <w:t xml:space="preserve">    k_meansPLOT1 &lt;- k_meansPLOT1 + </w:t>
      </w:r>
      <w:proofErr w:type="gramStart"/>
      <w:r>
        <w:t>theme(</w:t>
      </w:r>
      <w:proofErr w:type="spellStart"/>
      <w:r>
        <w:t>legend.direction</w:t>
      </w:r>
      <w:proofErr w:type="spellEnd"/>
      <w:proofErr w:type="gramEnd"/>
      <w:r>
        <w:t xml:space="preserve"> = 'horizontal',</w:t>
      </w:r>
    </w:p>
    <w:p w14:paraId="135173E4" w14:textId="77777777" w:rsidR="00313285" w:rsidRDefault="00313285" w:rsidP="00313285">
      <w:r>
        <w:t xml:space="preserve">                               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'top') +</w:t>
      </w:r>
    </w:p>
    <w:p w14:paraId="36D7A65B" w14:textId="77777777" w:rsidR="00313285" w:rsidRDefault="00313285" w:rsidP="00313285">
      <w:r>
        <w:t xml:space="preserve">                        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'Variants grouped by k-means clusters')</w:t>
      </w:r>
    </w:p>
    <w:p w14:paraId="0A15BF91" w14:textId="77777777" w:rsidR="00313285" w:rsidRDefault="00313285" w:rsidP="00313285">
      <w:r>
        <w:t xml:space="preserve">    output$plot1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7F62E6CD" w14:textId="77777777" w:rsidR="00313285" w:rsidRDefault="00313285" w:rsidP="00313285">
      <w:r>
        <w:t xml:space="preserve">      k_meansPLOT1</w:t>
      </w:r>
    </w:p>
    <w:p w14:paraId="103D5178" w14:textId="77777777" w:rsidR="00313285" w:rsidRDefault="00313285" w:rsidP="00313285">
      <w:r>
        <w:t xml:space="preserve">    })</w:t>
      </w:r>
    </w:p>
    <w:p w14:paraId="1B6B19F9" w14:textId="77777777" w:rsidR="00313285" w:rsidRDefault="00313285" w:rsidP="00313285">
      <w:r>
        <w:t xml:space="preserve">    </w:t>
      </w:r>
    </w:p>
    <w:p w14:paraId="76D033D4" w14:textId="77777777" w:rsidR="00313285" w:rsidRDefault="00313285" w:rsidP="00313285">
      <w:r>
        <w:t xml:space="preserve">    # </w:t>
      </w:r>
      <w:proofErr w:type="spellStart"/>
      <w:r>
        <w:t>kmeans</w:t>
      </w:r>
      <w:proofErr w:type="spellEnd"/>
      <w:r>
        <w:t xml:space="preserve"> clustering plot ## color points by class</w:t>
      </w:r>
    </w:p>
    <w:p w14:paraId="2C614C12" w14:textId="77777777" w:rsidR="00313285" w:rsidRDefault="00313285" w:rsidP="00313285">
      <w:r>
        <w:t xml:space="preserve">    k_meansPLOT2 &lt;- </w:t>
      </w:r>
      <w:proofErr w:type="spellStart"/>
      <w:proofErr w:type="gramStart"/>
      <w:r>
        <w:t>ggbiplot</w:t>
      </w:r>
      <w:proofErr w:type="spellEnd"/>
      <w:r>
        <w:t>(</w:t>
      </w:r>
      <w:proofErr w:type="gramEnd"/>
      <w:r>
        <w:t>pc,</w:t>
      </w:r>
    </w:p>
    <w:p w14:paraId="2BB0125A" w14:textId="77777777" w:rsidR="00313285" w:rsidRDefault="00313285" w:rsidP="00313285">
      <w:r>
        <w:t xml:space="preserve">                             </w:t>
      </w:r>
      <w:proofErr w:type="spellStart"/>
      <w:proofErr w:type="gramStart"/>
      <w:r>
        <w:t>obs.scale</w:t>
      </w:r>
      <w:proofErr w:type="spellEnd"/>
      <w:proofErr w:type="gramEnd"/>
      <w:r>
        <w:t xml:space="preserve"> = 1,</w:t>
      </w:r>
    </w:p>
    <w:p w14:paraId="1CBCC8EF" w14:textId="77777777" w:rsidR="00313285" w:rsidRDefault="00313285" w:rsidP="00313285">
      <w:r>
        <w:t xml:space="preserve">                             </w:t>
      </w:r>
      <w:proofErr w:type="spellStart"/>
      <w:proofErr w:type="gramStart"/>
      <w:r>
        <w:t>var.scale</w:t>
      </w:r>
      <w:proofErr w:type="spellEnd"/>
      <w:proofErr w:type="gramEnd"/>
      <w:r>
        <w:t xml:space="preserve"> = 1,</w:t>
      </w:r>
    </w:p>
    <w:p w14:paraId="1175422F" w14:textId="77777777" w:rsidR="00313285" w:rsidRDefault="00313285" w:rsidP="00313285">
      <w:r>
        <w:t xml:space="preserve">                             groups = </w:t>
      </w:r>
      <w:proofErr w:type="spellStart"/>
      <w:proofErr w:type="gramStart"/>
      <w:r>
        <w:t>as.factor</w:t>
      </w:r>
      <w:proofErr w:type="spellEnd"/>
      <w:proofErr w:type="gramEnd"/>
      <w:r>
        <w:t>(df1$binary_clinvar_class),</w:t>
      </w:r>
    </w:p>
    <w:p w14:paraId="5A78B1E1" w14:textId="77777777" w:rsidR="00313285" w:rsidRDefault="00313285" w:rsidP="00313285">
      <w:r>
        <w:t xml:space="preserve">                             ellipse = TRUE,</w:t>
      </w:r>
    </w:p>
    <w:p w14:paraId="634CF667" w14:textId="77777777" w:rsidR="00313285" w:rsidRDefault="00313285" w:rsidP="00313285">
      <w:r>
        <w:t xml:space="preserve">                             circle = TRUE,</w:t>
      </w:r>
    </w:p>
    <w:p w14:paraId="1A95BC50" w14:textId="77777777" w:rsidR="00313285" w:rsidRDefault="00313285" w:rsidP="00313285">
      <w:r>
        <w:lastRenderedPageBreak/>
        <w:t xml:space="preserve">                             </w:t>
      </w:r>
      <w:proofErr w:type="spellStart"/>
      <w:proofErr w:type="gramStart"/>
      <w:r>
        <w:t>ellipse.prob</w:t>
      </w:r>
      <w:proofErr w:type="spellEnd"/>
      <w:proofErr w:type="gramEnd"/>
      <w:r>
        <w:t xml:space="preserve"> = 0.68)</w:t>
      </w:r>
    </w:p>
    <w:p w14:paraId="7D661C4E" w14:textId="77777777" w:rsidR="00313285" w:rsidRDefault="00313285" w:rsidP="00313285">
      <w:r>
        <w:t xml:space="preserve">    k_meansPLOT2 &lt;- k_meansPLOT2 +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'')</w:t>
      </w:r>
    </w:p>
    <w:p w14:paraId="5158D4F8" w14:textId="77777777" w:rsidR="00313285" w:rsidRDefault="00313285" w:rsidP="00313285">
      <w:r>
        <w:t xml:space="preserve">    k_meansPLOT2 &lt;- k_meansPLOT2 + </w:t>
      </w:r>
      <w:proofErr w:type="gramStart"/>
      <w:r>
        <w:t>theme(</w:t>
      </w:r>
      <w:proofErr w:type="spellStart"/>
      <w:r>
        <w:t>legend.direction</w:t>
      </w:r>
      <w:proofErr w:type="spellEnd"/>
      <w:proofErr w:type="gramEnd"/>
      <w:r>
        <w:t xml:space="preserve"> = 'horizontal',</w:t>
      </w:r>
    </w:p>
    <w:p w14:paraId="57EF18DE" w14:textId="77777777" w:rsidR="00313285" w:rsidRDefault="00313285" w:rsidP="00313285">
      <w:r>
        <w:t xml:space="preserve">                               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'top') +</w:t>
      </w:r>
    </w:p>
    <w:p w14:paraId="0A99D046" w14:textId="77777777" w:rsidR="00313285" w:rsidRDefault="00313285" w:rsidP="00313285">
      <w:r>
        <w:t xml:space="preserve">                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'Variants grouped by </w:t>
      </w:r>
      <w:proofErr w:type="spellStart"/>
      <w:r>
        <w:t>clinvar</w:t>
      </w:r>
      <w:proofErr w:type="spellEnd"/>
      <w:r>
        <w:t xml:space="preserve"> </w:t>
      </w:r>
      <w:proofErr w:type="spellStart"/>
      <w:r>
        <w:t>class'</w:t>
      </w:r>
      <w:proofErr w:type="spellEnd"/>
      <w:r>
        <w:t>)</w:t>
      </w:r>
    </w:p>
    <w:p w14:paraId="49D7B5D1" w14:textId="77777777" w:rsidR="00313285" w:rsidRDefault="00313285" w:rsidP="00313285"/>
    <w:p w14:paraId="7366E917" w14:textId="77777777" w:rsidR="00313285" w:rsidRDefault="00313285" w:rsidP="00313285">
      <w:r>
        <w:t xml:space="preserve">    output$plot2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4E091336" w14:textId="77777777" w:rsidR="00313285" w:rsidRDefault="00313285" w:rsidP="00313285">
      <w:r>
        <w:t xml:space="preserve">      k_meansPLOT2</w:t>
      </w:r>
    </w:p>
    <w:p w14:paraId="4D32E232" w14:textId="77777777" w:rsidR="00313285" w:rsidRDefault="00313285" w:rsidP="00313285">
      <w:r>
        <w:t xml:space="preserve">    })</w:t>
      </w:r>
    </w:p>
    <w:p w14:paraId="341C815D" w14:textId="77777777" w:rsidR="00313285" w:rsidRDefault="00313285" w:rsidP="00313285">
      <w:r>
        <w:t xml:space="preserve">    </w:t>
      </w:r>
    </w:p>
    <w:p w14:paraId="449BA786" w14:textId="77777777" w:rsidR="00313285" w:rsidRDefault="00313285" w:rsidP="00313285">
      <w:r>
        <w:t xml:space="preserve">    kCluster2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data_scaled_MAVEonly</w:t>
      </w:r>
      <w:proofErr w:type="spellEnd"/>
      <w:r>
        <w:t xml:space="preserve">, </w:t>
      </w:r>
      <w:proofErr w:type="spellStart"/>
      <w:r>
        <w:t>input$num</w:t>
      </w:r>
      <w:proofErr w:type="spellEnd"/>
      <w:r>
        <w:t xml:space="preserve">, </w:t>
      </w:r>
      <w:proofErr w:type="spellStart"/>
      <w:r>
        <w:t>nstart</w:t>
      </w:r>
      <w:proofErr w:type="spellEnd"/>
      <w:r>
        <w:t xml:space="preserve"> = input$num2)</w:t>
      </w:r>
    </w:p>
    <w:p w14:paraId="2276983F" w14:textId="77777777" w:rsidR="00313285" w:rsidRDefault="00313285" w:rsidP="00313285">
      <w:r>
        <w:t xml:space="preserve">    str(kCluster2) #troubleshooting</w:t>
      </w:r>
    </w:p>
    <w:p w14:paraId="3ABB7730" w14:textId="77777777" w:rsidR="00313285" w:rsidRDefault="00313285" w:rsidP="00313285">
      <w:r>
        <w:t xml:space="preserve">    str(</w:t>
      </w:r>
      <w:proofErr w:type="spellStart"/>
      <w:r>
        <w:t>no_na_MAVEonly_df</w:t>
      </w:r>
      <w:proofErr w:type="spellEnd"/>
      <w:r>
        <w:t>) #troubleshooting</w:t>
      </w:r>
    </w:p>
    <w:p w14:paraId="44D83F29" w14:textId="77777777" w:rsidR="00313285" w:rsidRDefault="00313285" w:rsidP="00313285">
      <w:r>
        <w:t xml:space="preserve">    </w:t>
      </w:r>
      <w:proofErr w:type="spellStart"/>
      <w:r>
        <w:t>no_na_MAVEonly_df$kMeansCluster</w:t>
      </w:r>
      <w:proofErr w:type="spellEnd"/>
      <w:r>
        <w:t xml:space="preserve"> &lt;- kCluster2$cluster</w:t>
      </w:r>
    </w:p>
    <w:p w14:paraId="36FBCFC0" w14:textId="77777777" w:rsidR="00313285" w:rsidRDefault="00313285" w:rsidP="00313285">
      <w:r>
        <w:t xml:space="preserve">    </w:t>
      </w:r>
    </w:p>
    <w:p w14:paraId="755DDA01" w14:textId="77777777" w:rsidR="00313285" w:rsidRDefault="00313285" w:rsidP="00313285">
      <w:r>
        <w:t xml:space="preserve">    print('testing4') # troubleshooting</w:t>
      </w:r>
    </w:p>
    <w:p w14:paraId="2C814FBA" w14:textId="77777777" w:rsidR="00313285" w:rsidRDefault="00313285" w:rsidP="00313285">
      <w:r>
        <w:t xml:space="preserve">    </w:t>
      </w:r>
    </w:p>
    <w:p w14:paraId="77DC53AE" w14:textId="77777777" w:rsidR="00313285" w:rsidRDefault="00313285" w:rsidP="00313285">
      <w:r>
        <w:t xml:space="preserve">    ###################### </w:t>
      </w:r>
    </w:p>
    <w:p w14:paraId="5A83347E" w14:textId="77777777" w:rsidR="00313285" w:rsidRDefault="00313285" w:rsidP="00313285">
      <w:r>
        <w:t xml:space="preserve">    ###################### </w:t>
      </w:r>
    </w:p>
    <w:p w14:paraId="7681B065" w14:textId="77777777" w:rsidR="00313285" w:rsidRDefault="00313285" w:rsidP="00313285">
      <w:r>
        <w:t xml:space="preserve">    ###################### GFMM # not working right now, troubleshoot eventually</w:t>
      </w:r>
    </w:p>
    <w:p w14:paraId="6858FEBC" w14:textId="77777777" w:rsidR="00313285" w:rsidRDefault="00313285" w:rsidP="00313285">
      <w:r>
        <w:t xml:space="preserve">    </w:t>
      </w:r>
    </w:p>
    <w:p w14:paraId="39316FA7" w14:textId="77777777" w:rsidR="00313285" w:rsidRDefault="00313285" w:rsidP="00313285">
      <w:r>
        <w:t xml:space="preserve">    # </w:t>
      </w:r>
      <w:proofErr w:type="gramStart"/>
      <w:r>
        <w:t>maybe</w:t>
      </w:r>
      <w:proofErr w:type="gramEnd"/>
      <w:r>
        <w:t xml:space="preserve"> with Shiny add way for user to select default or EDDA</w:t>
      </w:r>
    </w:p>
    <w:p w14:paraId="38952F16" w14:textId="77777777" w:rsidR="00313285" w:rsidRDefault="00313285" w:rsidP="00313285">
      <w:r>
        <w:t xml:space="preserve">    </w:t>
      </w:r>
    </w:p>
    <w:p w14:paraId="4E3C3B87" w14:textId="77777777" w:rsidR="00313285" w:rsidRDefault="00313285" w:rsidP="00313285">
      <w:r>
        <w:t xml:space="preserve">    # on scaled data ## default</w:t>
      </w:r>
    </w:p>
    <w:p w14:paraId="77C49064" w14:textId="77777777" w:rsidR="00313285" w:rsidRDefault="00313285" w:rsidP="00313285">
      <w:r>
        <w:t xml:space="preserve">    #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input$radio</w:t>
      </w:r>
      <w:proofErr w:type="spellEnd"/>
      <w:r>
        <w:t xml:space="preserve"> == 1) {</w:t>
      </w:r>
    </w:p>
    <w:p w14:paraId="4AE4512D" w14:textId="77777777" w:rsidR="00313285" w:rsidRDefault="00313285" w:rsidP="00313285">
      <w:r>
        <w:t xml:space="preserve">    #mod &lt;- </w:t>
      </w:r>
      <w:proofErr w:type="spellStart"/>
      <w:proofErr w:type="gramStart"/>
      <w:r>
        <w:t>MclustDA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>, df1$binary_clinvar_class)</w:t>
      </w:r>
    </w:p>
    <w:p w14:paraId="340B0723" w14:textId="77777777" w:rsidR="00313285" w:rsidRDefault="00313285" w:rsidP="00313285">
      <w:r>
        <w:lastRenderedPageBreak/>
        <w:t xml:space="preserve">    #summary(mod)}</w:t>
      </w:r>
    </w:p>
    <w:p w14:paraId="261D90C0" w14:textId="77777777" w:rsidR="00313285" w:rsidRDefault="00313285" w:rsidP="00313285">
      <w:r>
        <w:t xml:space="preserve">    </w:t>
      </w:r>
    </w:p>
    <w:p w14:paraId="5746D0B8" w14:textId="77777777" w:rsidR="00313285" w:rsidRDefault="00313285" w:rsidP="00313285">
      <w:r>
        <w:t xml:space="preserve">    # on scaled data ## EDDA</w:t>
      </w:r>
    </w:p>
    <w:p w14:paraId="52C1FACF" w14:textId="77777777" w:rsidR="00313285" w:rsidRDefault="00313285" w:rsidP="00313285">
      <w:r>
        <w:t xml:space="preserve">    #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input$radio</w:t>
      </w:r>
      <w:proofErr w:type="spellEnd"/>
      <w:r>
        <w:t xml:space="preserve"> == 2) {</w:t>
      </w:r>
    </w:p>
    <w:p w14:paraId="76BFBA7A" w14:textId="77777777" w:rsidR="00313285" w:rsidRDefault="00313285" w:rsidP="00313285">
      <w:r>
        <w:t xml:space="preserve">    #mod &lt;- </w:t>
      </w:r>
      <w:proofErr w:type="spellStart"/>
      <w:proofErr w:type="gramStart"/>
      <w:r>
        <w:t>MclustDA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 xml:space="preserve">, df1$binary_clinvar_class, </w:t>
      </w:r>
      <w:proofErr w:type="spellStart"/>
      <w:r>
        <w:t>modelType</w:t>
      </w:r>
      <w:proofErr w:type="spellEnd"/>
      <w:r>
        <w:t xml:space="preserve"> = "EDDA")</w:t>
      </w:r>
    </w:p>
    <w:p w14:paraId="3461CE03" w14:textId="77777777" w:rsidR="00313285" w:rsidRDefault="00313285" w:rsidP="00313285">
      <w:r>
        <w:t xml:space="preserve">    #summary(mod)}</w:t>
      </w:r>
    </w:p>
    <w:p w14:paraId="27290DF3" w14:textId="77777777" w:rsidR="00313285" w:rsidRDefault="00313285" w:rsidP="00313285">
      <w:r>
        <w:t xml:space="preserve">    </w:t>
      </w:r>
    </w:p>
    <w:p w14:paraId="6D08FA57" w14:textId="77777777" w:rsidR="00313285" w:rsidRDefault="00313285" w:rsidP="00313285">
      <w:r>
        <w:t xml:space="preserve">    ##cross validation for GFMM</w:t>
      </w:r>
    </w:p>
    <w:p w14:paraId="0C78DE5C" w14:textId="77777777" w:rsidR="00313285" w:rsidRDefault="00313285" w:rsidP="00313285">
      <w:r>
        <w:t xml:space="preserve">    </w:t>
      </w:r>
    </w:p>
    <w:p w14:paraId="13F7218D" w14:textId="77777777" w:rsidR="00313285" w:rsidRDefault="00313285" w:rsidP="00313285">
      <w:r>
        <w:t xml:space="preserve">    #cv &lt;- </w:t>
      </w:r>
      <w:proofErr w:type="spellStart"/>
      <w:proofErr w:type="gramStart"/>
      <w:r>
        <w:t>cvMclustDA</w:t>
      </w:r>
      <w:proofErr w:type="spellEnd"/>
      <w:r>
        <w:t>(</w:t>
      </w:r>
      <w:proofErr w:type="gramEnd"/>
      <w:r>
        <w:t xml:space="preserve">mod, </w:t>
      </w:r>
      <w:proofErr w:type="spellStart"/>
      <w:r>
        <w:t>nfold</w:t>
      </w:r>
      <w:proofErr w:type="spellEnd"/>
      <w:r>
        <w:t xml:space="preserve"> = 10)</w:t>
      </w:r>
    </w:p>
    <w:p w14:paraId="0ACEE58F" w14:textId="77777777" w:rsidR="00313285" w:rsidRDefault="00313285" w:rsidP="00313285">
      <w:r>
        <w:t xml:space="preserve">    #unlist(</w:t>
      </w:r>
      <w:proofErr w:type="gramStart"/>
      <w:r>
        <w:t>cv[</w:t>
      </w:r>
      <w:proofErr w:type="gramEnd"/>
      <w:r>
        <w:t>3:6])</w:t>
      </w:r>
    </w:p>
    <w:p w14:paraId="3E494F6E" w14:textId="77777777" w:rsidR="00313285" w:rsidRDefault="00313285" w:rsidP="00313285">
      <w:r>
        <w:t xml:space="preserve">    # </w:t>
      </w:r>
      <w:proofErr w:type="spellStart"/>
      <w:r>
        <w:t>ce</w:t>
      </w:r>
      <w:proofErr w:type="spellEnd"/>
      <w:r>
        <w:t xml:space="preserve">      </w:t>
      </w:r>
      <w:proofErr w:type="spellStart"/>
      <w:proofErr w:type="gramStart"/>
      <w:r>
        <w:t>se.ce</w:t>
      </w:r>
      <w:proofErr w:type="spellEnd"/>
      <w:proofErr w:type="gramEnd"/>
      <w:r>
        <w:t xml:space="preserve">      brier   </w:t>
      </w:r>
      <w:proofErr w:type="spellStart"/>
      <w:proofErr w:type="gramStart"/>
      <w:r>
        <w:t>se.brier</w:t>
      </w:r>
      <w:proofErr w:type="spellEnd"/>
      <w:proofErr w:type="gramEnd"/>
      <w:r>
        <w:t xml:space="preserve"> </w:t>
      </w:r>
    </w:p>
    <w:p w14:paraId="1D78F672" w14:textId="77777777" w:rsidR="00313285" w:rsidRDefault="00313285" w:rsidP="00313285">
      <w:r>
        <w:t xml:space="preserve">    # 0.04347826 0.01653451 0.03763904 0.01277613</w:t>
      </w:r>
    </w:p>
    <w:p w14:paraId="449331D4" w14:textId="77777777" w:rsidR="00313285" w:rsidRDefault="00313285" w:rsidP="00313285">
      <w:r>
        <w:t xml:space="preserve">    </w:t>
      </w:r>
    </w:p>
    <w:p w14:paraId="5DEB779E" w14:textId="77777777" w:rsidR="00313285" w:rsidRDefault="00313285" w:rsidP="00313285">
      <w:r>
        <w:t xml:space="preserve">    ######################</w:t>
      </w:r>
    </w:p>
    <w:p w14:paraId="2D58CDEE" w14:textId="77777777" w:rsidR="00313285" w:rsidRDefault="00313285" w:rsidP="00313285">
      <w:r>
        <w:t xml:space="preserve">    ###################### </w:t>
      </w:r>
    </w:p>
    <w:p w14:paraId="42E0DBA8" w14:textId="77777777" w:rsidR="00313285" w:rsidRDefault="00313285" w:rsidP="00313285">
      <w:r>
        <w:t xml:space="preserve">    ###################### naive bayes</w:t>
      </w:r>
    </w:p>
    <w:p w14:paraId="47579EB6" w14:textId="77777777" w:rsidR="00313285" w:rsidRDefault="00313285" w:rsidP="00313285">
      <w:r>
        <w:t xml:space="preserve">    </w:t>
      </w:r>
    </w:p>
    <w:p w14:paraId="07708E6D" w14:textId="77777777" w:rsidR="00313285" w:rsidRDefault="00313285" w:rsidP="00313285">
      <w:r>
        <w:t xml:space="preserve">    # </w:t>
      </w:r>
      <w:proofErr w:type="gramStart"/>
      <w:r>
        <w:t>make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with class</w:t>
      </w:r>
    </w:p>
    <w:p w14:paraId="0414AB11" w14:textId="77777777" w:rsidR="00313285" w:rsidRDefault="00313285" w:rsidP="00313285">
      <w:r>
        <w:t xml:space="preserve">    str(</w:t>
      </w:r>
      <w:proofErr w:type="spellStart"/>
      <w:r>
        <w:t>data_scaled</w:t>
      </w:r>
      <w:proofErr w:type="spellEnd"/>
      <w:r>
        <w:t>)</w:t>
      </w:r>
    </w:p>
    <w:p w14:paraId="27F358E2" w14:textId="77777777" w:rsidR="00313285" w:rsidRDefault="00313285" w:rsidP="00313285">
      <w:r>
        <w:t xml:space="preserve">    data_scaled_df2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)</w:t>
      </w:r>
    </w:p>
    <w:p w14:paraId="3DA5A84C" w14:textId="77777777" w:rsidR="00313285" w:rsidRDefault="00313285" w:rsidP="00313285">
      <w:r>
        <w:t xml:space="preserve">    data_scaled_df2$class &lt;- </w:t>
      </w:r>
      <w:proofErr w:type="spellStart"/>
      <w:proofErr w:type="gramStart"/>
      <w:r>
        <w:t>as.factor</w:t>
      </w:r>
      <w:proofErr w:type="spellEnd"/>
      <w:proofErr w:type="gramEnd"/>
      <w:r>
        <w:t>(df1$binary_clinvar_class)</w:t>
      </w:r>
    </w:p>
    <w:p w14:paraId="17364F6B" w14:textId="77777777" w:rsidR="00313285" w:rsidRDefault="00313285" w:rsidP="00313285">
      <w:r>
        <w:t xml:space="preserve">    str(data_scaled_df2)</w:t>
      </w:r>
    </w:p>
    <w:p w14:paraId="19916D40" w14:textId="77777777" w:rsidR="00313285" w:rsidRDefault="00313285" w:rsidP="00313285">
      <w:r>
        <w:t xml:space="preserve">    </w:t>
      </w:r>
    </w:p>
    <w:p w14:paraId="7B18FE9F" w14:textId="77777777" w:rsidR="00313285" w:rsidRDefault="00313285" w:rsidP="00313285">
      <w:r>
        <w:t xml:space="preserve">    # train test split</w:t>
      </w:r>
    </w:p>
    <w:p w14:paraId="08ED19D1" w14:textId="77777777" w:rsidR="00313285" w:rsidRDefault="00313285" w:rsidP="00313285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input$whatSeed</w:t>
      </w:r>
      <w:proofErr w:type="spellEnd"/>
      <w:r>
        <w:t>)</w:t>
      </w:r>
    </w:p>
    <w:p w14:paraId="0B042ABD" w14:textId="77777777" w:rsidR="00313285" w:rsidRDefault="00313285" w:rsidP="00313285">
      <w:r>
        <w:lastRenderedPageBreak/>
        <w:t xml:space="preserve">    </w:t>
      </w:r>
      <w:proofErr w:type="spellStart"/>
      <w:r>
        <w:t>ind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 xml:space="preserve">(data_scaled_df2), replace = T, prob = </w:t>
      </w:r>
      <w:proofErr w:type="gramStart"/>
      <w:r>
        <w:t>c(</w:t>
      </w:r>
      <w:proofErr w:type="gramEnd"/>
      <w:r>
        <w:t>input$num3, 1-input$num3))</w:t>
      </w:r>
    </w:p>
    <w:p w14:paraId="39E856E6" w14:textId="77777777" w:rsidR="00313285" w:rsidRDefault="00313285" w:rsidP="00313285">
      <w:r>
        <w:t xml:space="preserve">    train &lt;- data_scaled_df2[</w:t>
      </w:r>
      <w:proofErr w:type="spellStart"/>
      <w:r>
        <w:t>ind</w:t>
      </w:r>
      <w:proofErr w:type="spellEnd"/>
      <w:r>
        <w:t xml:space="preserve"> == 1,]</w:t>
      </w:r>
    </w:p>
    <w:p w14:paraId="215A7EE9" w14:textId="77777777" w:rsidR="00313285" w:rsidRDefault="00313285" w:rsidP="00313285">
      <w:r>
        <w:t xml:space="preserve">    test &lt;- data_scaled_df2[</w:t>
      </w:r>
      <w:proofErr w:type="spellStart"/>
      <w:r>
        <w:t>ind</w:t>
      </w:r>
      <w:proofErr w:type="spellEnd"/>
      <w:r>
        <w:t xml:space="preserve"> == 2,]</w:t>
      </w:r>
    </w:p>
    <w:p w14:paraId="27C383D1" w14:textId="77777777" w:rsidR="00313285" w:rsidRDefault="00313285" w:rsidP="00313285">
      <w:r>
        <w:t xml:space="preserve">    str(train)</w:t>
      </w:r>
    </w:p>
    <w:p w14:paraId="12A4B43B" w14:textId="77777777" w:rsidR="00313285" w:rsidRDefault="00313285" w:rsidP="00313285">
      <w:r>
        <w:t xml:space="preserve">    str(test)</w:t>
      </w:r>
    </w:p>
    <w:p w14:paraId="53A303F7" w14:textId="77777777" w:rsidR="00313285" w:rsidRDefault="00313285" w:rsidP="00313285">
      <w:r>
        <w:t xml:space="preserve">    </w:t>
      </w:r>
    </w:p>
    <w:p w14:paraId="2FDBEDFA" w14:textId="77777777" w:rsidR="00313285" w:rsidRDefault="00313285" w:rsidP="00313285">
      <w:r>
        <w:t xml:space="preserve">    # </w:t>
      </w:r>
      <w:proofErr w:type="gramStart"/>
      <w:r>
        <w:t>drop</w:t>
      </w:r>
      <w:proofErr w:type="gramEnd"/>
      <w:r>
        <w:t xml:space="preserve"> class from train ## crap </w:t>
      </w:r>
      <w:proofErr w:type="spellStart"/>
      <w:r>
        <w:t>gotta</w:t>
      </w:r>
      <w:proofErr w:type="spellEnd"/>
      <w:r>
        <w:t xml:space="preserve"> fix this, can't hard code with Shiny app!!! </w:t>
      </w:r>
    </w:p>
    <w:p w14:paraId="23456218" w14:textId="77777777" w:rsidR="00313285" w:rsidRDefault="00313285" w:rsidP="00313285">
      <w:r>
        <w:t xml:space="preserve">    drops &lt;- c("class")</w:t>
      </w:r>
    </w:p>
    <w:p w14:paraId="37D0F721" w14:textId="77777777" w:rsidR="00313285" w:rsidRDefault="00313285" w:rsidP="00313285">
      <w:r>
        <w:t xml:space="preserve">    </w:t>
      </w:r>
      <w:proofErr w:type="spellStart"/>
      <w:r>
        <w:t>train_noClass</w:t>
      </w:r>
      <w:proofErr w:type="spellEnd"/>
      <w:r>
        <w:t xml:space="preserve"> &lt;- </w:t>
      </w:r>
      <w:proofErr w:type="gramStart"/>
      <w:r>
        <w:t>train[</w:t>
      </w:r>
      <w:proofErr w:type="gramEnd"/>
      <w:r>
        <w:t xml:space="preserve"> </w:t>
      </w:r>
      <w:proofErr w:type="gramStart"/>
      <w:r>
        <w:t>, !</w:t>
      </w:r>
      <w:proofErr w:type="gramEnd"/>
      <w:r>
        <w:t>(names(train) %in% drops)]</w:t>
      </w:r>
    </w:p>
    <w:p w14:paraId="66A5809B" w14:textId="77777777" w:rsidR="00313285" w:rsidRDefault="00313285" w:rsidP="00313285">
      <w:r>
        <w:t xml:space="preserve">    </w:t>
      </w:r>
      <w:proofErr w:type="spellStart"/>
      <w:r>
        <w:t>test_noClass</w:t>
      </w:r>
      <w:proofErr w:type="spellEnd"/>
      <w:r>
        <w:t xml:space="preserve"> &lt;- </w:t>
      </w:r>
      <w:proofErr w:type="gramStart"/>
      <w:r>
        <w:t>test[</w:t>
      </w:r>
      <w:proofErr w:type="gramEnd"/>
      <w:r>
        <w:t xml:space="preserve"> </w:t>
      </w:r>
      <w:proofErr w:type="gramStart"/>
      <w:r>
        <w:t>, !</w:t>
      </w:r>
      <w:proofErr w:type="gramEnd"/>
      <w:r>
        <w:t>(names(test) %in% drops)]</w:t>
      </w:r>
    </w:p>
    <w:p w14:paraId="7643AF6B" w14:textId="77777777" w:rsidR="00313285" w:rsidRDefault="00313285" w:rsidP="00313285">
      <w:r>
        <w:t xml:space="preserve">    </w:t>
      </w:r>
    </w:p>
    <w:p w14:paraId="1DAD9868" w14:textId="77777777" w:rsidR="00313285" w:rsidRDefault="00313285" w:rsidP="00313285">
      <w:r>
        <w:t xml:space="preserve">    # train model</w:t>
      </w:r>
    </w:p>
    <w:p w14:paraId="27BC7CEA" w14:textId="77777777" w:rsidR="00313285" w:rsidRDefault="00313285" w:rsidP="00313285">
      <w:r>
        <w:t xml:space="preserve">    #model &lt;- </w:t>
      </w:r>
      <w:proofErr w:type="spellStart"/>
      <w:r>
        <w:t>naive_</w:t>
      </w:r>
      <w:proofErr w:type="gramStart"/>
      <w:r>
        <w:t>bayes</w:t>
      </w:r>
      <w:proofErr w:type="spellEnd"/>
      <w:r>
        <w:t>(</w:t>
      </w:r>
      <w:proofErr w:type="gramEnd"/>
      <w:r>
        <w:t xml:space="preserve">class </w:t>
      </w:r>
      <w:proofErr w:type="gramStart"/>
      <w:r>
        <w:t>~ .</w:t>
      </w:r>
      <w:proofErr w:type="gramEnd"/>
      <w:r>
        <w:t xml:space="preserve">, data = train, </w:t>
      </w:r>
      <w:proofErr w:type="spellStart"/>
      <w:r>
        <w:t>usekernel</w:t>
      </w:r>
      <w:proofErr w:type="spellEnd"/>
      <w:r>
        <w:t xml:space="preserve"> = T) # previous implementation of naive bayes</w:t>
      </w:r>
    </w:p>
    <w:p w14:paraId="0510DA27" w14:textId="77777777" w:rsidR="00313285" w:rsidRDefault="00313285" w:rsidP="00313285">
      <w:r>
        <w:t xml:space="preserve">    model = train(train_</w:t>
      </w:r>
      <w:proofErr w:type="gramStart"/>
      <w:r>
        <w:t>noClass,train</w:t>
      </w:r>
      <w:proofErr w:type="gramEnd"/>
      <w:r>
        <w:t>$class,'nb</w:t>
      </w:r>
      <w:proofErr w:type="gramStart"/>
      <w:r>
        <w:t>',trControl</w:t>
      </w:r>
      <w:proofErr w:type="gramEnd"/>
      <w:r>
        <w:t>=trainControl(method='cv</w:t>
      </w:r>
      <w:proofErr w:type="gramStart"/>
      <w:r>
        <w:t>',number</w:t>
      </w:r>
      <w:proofErr w:type="gramEnd"/>
      <w:r>
        <w:t>=3)) # current implementation with cross-validation</w:t>
      </w:r>
    </w:p>
    <w:p w14:paraId="728DC608" w14:textId="77777777" w:rsidR="00313285" w:rsidRDefault="00313285" w:rsidP="00313285">
      <w:r>
        <w:t xml:space="preserve">    model</w:t>
      </w:r>
    </w:p>
    <w:p w14:paraId="43F32621" w14:textId="77777777" w:rsidR="00313285" w:rsidRDefault="00313285" w:rsidP="00313285">
      <w:r>
        <w:t xml:space="preserve">    plot(model) </w:t>
      </w:r>
    </w:p>
    <w:p w14:paraId="620A982D" w14:textId="77777777" w:rsidR="00313285" w:rsidRDefault="00313285" w:rsidP="00313285">
      <w:r>
        <w:t xml:space="preserve">    </w:t>
      </w:r>
    </w:p>
    <w:p w14:paraId="4B7CEE88" w14:textId="77777777" w:rsidR="00313285" w:rsidRDefault="00313285" w:rsidP="00313285">
      <w:r>
        <w:t xml:space="preserve">    # </w:t>
      </w:r>
      <w:proofErr w:type="gramStart"/>
      <w:r>
        <w:t>predict</w:t>
      </w:r>
      <w:proofErr w:type="gramEnd"/>
    </w:p>
    <w:p w14:paraId="12D7BEBC" w14:textId="77777777" w:rsidR="00313285" w:rsidRDefault="00313285" w:rsidP="00313285">
      <w:r>
        <w:t xml:space="preserve">    p &lt;- </w:t>
      </w:r>
      <w:proofErr w:type="gramStart"/>
      <w:r>
        <w:t>predict(</w:t>
      </w:r>
      <w:proofErr w:type="gramEnd"/>
      <w:r>
        <w:t>model, train, type = 'prob')</w:t>
      </w:r>
    </w:p>
    <w:p w14:paraId="79BCF847" w14:textId="77777777" w:rsidR="00313285" w:rsidRDefault="00313285" w:rsidP="00313285">
      <w:r>
        <w:t xml:space="preserve">    </w:t>
      </w:r>
      <w:proofErr w:type="gramStart"/>
      <w:r>
        <w:t>head(</w:t>
      </w:r>
      <w:proofErr w:type="spellStart"/>
      <w:r>
        <w:t>cbind</w:t>
      </w:r>
      <w:proofErr w:type="spellEnd"/>
      <w:r>
        <w:t>(</w:t>
      </w:r>
      <w:proofErr w:type="gramEnd"/>
      <w:r>
        <w:t>p, train))</w:t>
      </w:r>
    </w:p>
    <w:p w14:paraId="618DAEA8" w14:textId="77777777" w:rsidR="00313285" w:rsidRDefault="00313285" w:rsidP="00313285">
      <w:r>
        <w:t xml:space="preserve">    </w:t>
      </w:r>
    </w:p>
    <w:p w14:paraId="13724E68" w14:textId="77777777" w:rsidR="00313285" w:rsidRDefault="00313285" w:rsidP="00313285">
      <w:r>
        <w:t xml:space="preserve">    # CM</w:t>
      </w:r>
    </w:p>
    <w:p w14:paraId="2336AA6C" w14:textId="77777777" w:rsidR="00313285" w:rsidRDefault="00313285" w:rsidP="00313285">
      <w:r>
        <w:t xml:space="preserve">    p1 &lt;- </w:t>
      </w:r>
      <w:proofErr w:type="gramStart"/>
      <w:r>
        <w:t>predict(</w:t>
      </w:r>
      <w:proofErr w:type="gramEnd"/>
      <w:r>
        <w:t>model, train)</w:t>
      </w:r>
    </w:p>
    <w:p w14:paraId="0334C562" w14:textId="77777777" w:rsidR="00313285" w:rsidRDefault="00313285" w:rsidP="00313285">
      <w:r>
        <w:lastRenderedPageBreak/>
        <w:t xml:space="preserve">    train_noClass_df2 &lt;- </w:t>
      </w:r>
      <w:proofErr w:type="spellStart"/>
      <w:r>
        <w:t>train_noClass</w:t>
      </w:r>
      <w:proofErr w:type="spellEnd"/>
    </w:p>
    <w:p w14:paraId="1A84F368" w14:textId="77777777" w:rsidR="00313285" w:rsidRDefault="00313285" w:rsidP="00313285">
      <w:r>
        <w:t xml:space="preserve">    train_noClass_df2$NBpred &lt;- p1</w:t>
      </w:r>
    </w:p>
    <w:p w14:paraId="797A961A" w14:textId="77777777" w:rsidR="00313285" w:rsidRDefault="00313285" w:rsidP="00313285">
      <w:r>
        <w:t xml:space="preserve">    tab1 &lt;- </w:t>
      </w:r>
      <w:proofErr w:type="gramStart"/>
      <w:r>
        <w:t>table(</w:t>
      </w:r>
      <w:proofErr w:type="gramEnd"/>
      <w:r>
        <w:t xml:space="preserve">p1, </w:t>
      </w:r>
      <w:proofErr w:type="spellStart"/>
      <w:r>
        <w:t>train$class</w:t>
      </w:r>
      <w:proofErr w:type="spellEnd"/>
      <w:r>
        <w:t>)</w:t>
      </w:r>
    </w:p>
    <w:p w14:paraId="6EDD5290" w14:textId="77777777" w:rsidR="00313285" w:rsidRDefault="00313285" w:rsidP="00313285">
      <w:r>
        <w:t xml:space="preserve">    tab1</w:t>
      </w:r>
    </w:p>
    <w:p w14:paraId="3BB5468A" w14:textId="77777777" w:rsidR="00313285" w:rsidRDefault="00313285" w:rsidP="00313285"/>
    <w:p w14:paraId="345FE916" w14:textId="77777777" w:rsidR="00313285" w:rsidRDefault="00313285" w:rsidP="00313285">
      <w:r>
        <w:t xml:space="preserve">    1 - sum(</w:t>
      </w:r>
      <w:proofErr w:type="spellStart"/>
      <w:r>
        <w:t>diag</w:t>
      </w:r>
      <w:proofErr w:type="spellEnd"/>
      <w:r>
        <w:t>(tab1)) / sum(tab1)</w:t>
      </w:r>
    </w:p>
    <w:p w14:paraId="5E7DB95F" w14:textId="77777777" w:rsidR="00313285" w:rsidRDefault="00313285" w:rsidP="00313285">
      <w:r>
        <w:t xml:space="preserve">    </w:t>
      </w:r>
    </w:p>
    <w:p w14:paraId="183D5D30" w14:textId="77777777" w:rsidR="00313285" w:rsidRDefault="00313285" w:rsidP="00313285">
      <w:r>
        <w:t xml:space="preserve">    p2 &lt;- </w:t>
      </w:r>
      <w:proofErr w:type="gramStart"/>
      <w:r>
        <w:t>predict(</w:t>
      </w:r>
      <w:proofErr w:type="gramEnd"/>
      <w:r>
        <w:t>model, test)</w:t>
      </w:r>
    </w:p>
    <w:p w14:paraId="052CAE97" w14:textId="77777777" w:rsidR="00313285" w:rsidRDefault="00313285" w:rsidP="00313285">
      <w:r>
        <w:t xml:space="preserve">    test_noClass_df2 &lt;- </w:t>
      </w:r>
      <w:proofErr w:type="spellStart"/>
      <w:r>
        <w:t>test_noClass</w:t>
      </w:r>
      <w:proofErr w:type="spellEnd"/>
    </w:p>
    <w:p w14:paraId="1E329A85" w14:textId="77777777" w:rsidR="00313285" w:rsidRDefault="00313285" w:rsidP="00313285">
      <w:r>
        <w:t xml:space="preserve">    test_noClass_df2$NBpred &lt;- p2</w:t>
      </w:r>
    </w:p>
    <w:p w14:paraId="165E949F" w14:textId="77777777" w:rsidR="00313285" w:rsidRDefault="00313285" w:rsidP="00313285">
      <w:r>
        <w:t xml:space="preserve">    tab2 &lt;- </w:t>
      </w:r>
      <w:proofErr w:type="gramStart"/>
      <w:r>
        <w:t>table(</w:t>
      </w:r>
      <w:proofErr w:type="gramEnd"/>
      <w:r>
        <w:t xml:space="preserve">p2, </w:t>
      </w:r>
      <w:proofErr w:type="spellStart"/>
      <w:r>
        <w:t>test$class</w:t>
      </w:r>
      <w:proofErr w:type="spellEnd"/>
      <w:r>
        <w:t>)</w:t>
      </w:r>
    </w:p>
    <w:p w14:paraId="457842FF" w14:textId="77777777" w:rsidR="00313285" w:rsidRDefault="00313285" w:rsidP="00313285">
      <w:r>
        <w:t xml:space="preserve">    tab2</w:t>
      </w:r>
    </w:p>
    <w:p w14:paraId="31AF030F" w14:textId="77777777" w:rsidR="00313285" w:rsidRDefault="00313285" w:rsidP="00313285">
      <w:r>
        <w:t xml:space="preserve">    </w:t>
      </w:r>
    </w:p>
    <w:p w14:paraId="221528CC" w14:textId="77777777" w:rsidR="00313285" w:rsidRDefault="00313285" w:rsidP="00313285">
      <w:r>
        <w:t xml:space="preserve">    1 - sum(</w:t>
      </w:r>
      <w:proofErr w:type="spellStart"/>
      <w:r>
        <w:t>diag</w:t>
      </w:r>
      <w:proofErr w:type="spellEnd"/>
      <w:r>
        <w:t>(tab2)) / sum(tab2)</w:t>
      </w:r>
    </w:p>
    <w:p w14:paraId="20CAE57D" w14:textId="77777777" w:rsidR="00313285" w:rsidRDefault="00313285" w:rsidP="00313285">
      <w:r>
        <w:t xml:space="preserve">    </w:t>
      </w:r>
    </w:p>
    <w:p w14:paraId="22D2BBE9" w14:textId="77777777" w:rsidR="00313285" w:rsidRDefault="00313285" w:rsidP="00313285">
      <w:r>
        <w:t xml:space="preserve">    p &lt;- </w:t>
      </w:r>
      <w:proofErr w:type="gramStart"/>
      <w:r>
        <w:t>predict(</w:t>
      </w:r>
      <w:proofErr w:type="gramEnd"/>
      <w:r>
        <w:t>model, data_scaled_df2, type = 'prob')</w:t>
      </w:r>
    </w:p>
    <w:p w14:paraId="097FA8C6" w14:textId="77777777" w:rsidR="00313285" w:rsidRDefault="00313285" w:rsidP="00313285">
      <w:r>
        <w:t xml:space="preserve">    str(p)</w:t>
      </w:r>
    </w:p>
    <w:p w14:paraId="017A6037" w14:textId="77777777" w:rsidR="00313285" w:rsidRDefault="00313285" w:rsidP="00313285">
      <w:r>
        <w:t xml:space="preserve">    </w:t>
      </w:r>
      <w:proofErr w:type="spellStart"/>
      <w:r>
        <w:t>p_df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(p)</w:t>
      </w:r>
    </w:p>
    <w:p w14:paraId="4EC9DEDE" w14:textId="77777777" w:rsidR="00313285" w:rsidRDefault="00313285" w:rsidP="00313285">
      <w:r>
        <w:t xml:space="preserve">    </w:t>
      </w:r>
      <w:proofErr w:type="spellStart"/>
      <w:r>
        <w:t>p_df$variant</w:t>
      </w:r>
      <w:proofErr w:type="spellEnd"/>
      <w:r>
        <w:t xml:space="preserve"> &lt;- df1$hgvs_pro</w:t>
      </w:r>
    </w:p>
    <w:p w14:paraId="3177D007" w14:textId="77777777" w:rsidR="00313285" w:rsidRDefault="00313285" w:rsidP="00313285">
      <w:r>
        <w:t xml:space="preserve">    </w:t>
      </w:r>
      <w:proofErr w:type="spellStart"/>
      <w:r>
        <w:t>p_df$class</w:t>
      </w:r>
      <w:proofErr w:type="spellEnd"/>
      <w:r>
        <w:t xml:space="preserve"> &lt;- df1$binary_clinvar_class</w:t>
      </w:r>
    </w:p>
    <w:p w14:paraId="5C7478A1" w14:textId="77777777" w:rsidR="00313285" w:rsidRDefault="00313285" w:rsidP="00313285">
      <w:r>
        <w:t xml:space="preserve">    str(</w:t>
      </w:r>
      <w:proofErr w:type="spellStart"/>
      <w:r>
        <w:t>p_df</w:t>
      </w:r>
      <w:proofErr w:type="spellEnd"/>
      <w:r>
        <w:t>)</w:t>
      </w:r>
    </w:p>
    <w:p w14:paraId="7B449B64" w14:textId="77777777" w:rsidR="00313285" w:rsidRDefault="00313285" w:rsidP="00313285">
      <w:r>
        <w:t xml:space="preserve">    </w:t>
      </w:r>
      <w:proofErr w:type="spellStart"/>
      <w:r>
        <w:t>no_na_df$NBpred</w:t>
      </w:r>
      <w:proofErr w:type="spellEnd"/>
      <w:r>
        <w:t xml:space="preserve"> &lt;- p</w:t>
      </w:r>
    </w:p>
    <w:p w14:paraId="120A428B" w14:textId="77777777" w:rsidR="00313285" w:rsidRDefault="00313285" w:rsidP="00313285">
      <w:r>
        <w:t xml:space="preserve">    </w:t>
      </w:r>
    </w:p>
    <w:p w14:paraId="2EA781AC" w14:textId="77777777" w:rsidR="00313285" w:rsidRDefault="00313285" w:rsidP="00313285">
      <w:r>
        <w:t xml:space="preserve">    # </w:t>
      </w:r>
      <w:proofErr w:type="gramStart"/>
      <w:r>
        <w:t>make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with class</w:t>
      </w:r>
    </w:p>
    <w:p w14:paraId="6B267FA5" w14:textId="77777777" w:rsidR="00313285" w:rsidRDefault="00313285" w:rsidP="00313285">
      <w:r>
        <w:t xml:space="preserve">    </w:t>
      </w:r>
      <w:proofErr w:type="spellStart"/>
      <w:r>
        <w:t>data_scaled_MAVEonly_df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data_scaled_MAVEonly</w:t>
      </w:r>
      <w:proofErr w:type="spellEnd"/>
      <w:r>
        <w:t>)</w:t>
      </w:r>
    </w:p>
    <w:p w14:paraId="3EFBC6D1" w14:textId="77777777" w:rsidR="00313285" w:rsidRDefault="00313285" w:rsidP="00313285">
      <w:r>
        <w:lastRenderedPageBreak/>
        <w:t xml:space="preserve">    </w:t>
      </w:r>
      <w:proofErr w:type="spellStart"/>
      <w:r>
        <w:t>data_scaled_MAVEonly_df$class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gramStart"/>
      <w:r>
        <w:t>vector(</w:t>
      </w:r>
      <w:proofErr w:type="gramEnd"/>
      <w:r>
        <w:t>mode="character", length=length(</w:t>
      </w:r>
      <w:proofErr w:type="spellStart"/>
      <w:r>
        <w:t>rownames</w:t>
      </w:r>
      <w:proofErr w:type="spellEnd"/>
      <w:r>
        <w:t>(</w:t>
      </w:r>
      <w:proofErr w:type="spellStart"/>
      <w:r>
        <w:t>data_scaled_MAVEonly_df</w:t>
      </w:r>
      <w:proofErr w:type="spellEnd"/>
      <w:r>
        <w:t>))))</w:t>
      </w:r>
    </w:p>
    <w:p w14:paraId="5C070CBA" w14:textId="77777777" w:rsidR="00313285" w:rsidRDefault="00313285" w:rsidP="00313285">
      <w:r>
        <w:t xml:space="preserve">    str(</w:t>
      </w:r>
      <w:proofErr w:type="spellStart"/>
      <w:r>
        <w:t>data_scaled_MAVEonly_df</w:t>
      </w:r>
      <w:proofErr w:type="spellEnd"/>
      <w:r>
        <w:t>) # troubleshooting</w:t>
      </w:r>
    </w:p>
    <w:p w14:paraId="15801C61" w14:textId="77777777" w:rsidR="00313285" w:rsidRDefault="00313285" w:rsidP="00313285">
      <w:r>
        <w:t xml:space="preserve">    p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data_scaled_MAVEonly_df</w:t>
      </w:r>
      <w:proofErr w:type="spellEnd"/>
      <w:r>
        <w:t>, type = 'prob')</w:t>
      </w:r>
    </w:p>
    <w:p w14:paraId="6ECD82C9" w14:textId="77777777" w:rsidR="00313285" w:rsidRDefault="00313285" w:rsidP="00313285">
      <w:r>
        <w:t xml:space="preserve">    str(p) # troubleshooting</w:t>
      </w:r>
    </w:p>
    <w:p w14:paraId="5D1F5925" w14:textId="77777777" w:rsidR="00313285" w:rsidRDefault="00313285" w:rsidP="00313285">
      <w:r>
        <w:t xml:space="preserve">    </w:t>
      </w:r>
      <w:proofErr w:type="spellStart"/>
      <w:r>
        <w:t>no_na_MAVEonly_df$NBpred</w:t>
      </w:r>
      <w:proofErr w:type="spellEnd"/>
      <w:r>
        <w:t xml:space="preserve"> &lt;- p</w:t>
      </w:r>
    </w:p>
    <w:p w14:paraId="16ABD183" w14:textId="77777777" w:rsidR="00313285" w:rsidRDefault="00313285" w:rsidP="00313285">
      <w:r>
        <w:t xml:space="preserve">    </w:t>
      </w:r>
    </w:p>
    <w:p w14:paraId="589145BC" w14:textId="77777777" w:rsidR="00313285" w:rsidRDefault="00313285" w:rsidP="00313285">
      <w:r>
        <w:t xml:space="preserve">    print('testing5') # troubleshooting</w:t>
      </w:r>
    </w:p>
    <w:p w14:paraId="582D3182" w14:textId="77777777" w:rsidR="00313285" w:rsidRDefault="00313285" w:rsidP="00313285">
      <w:r>
        <w:t xml:space="preserve">    </w:t>
      </w:r>
    </w:p>
    <w:p w14:paraId="58D13DDD" w14:textId="77777777" w:rsidR="00313285" w:rsidRDefault="00313285" w:rsidP="00313285">
      <w:r>
        <w:t xml:space="preserve">    ######################</w:t>
      </w:r>
    </w:p>
    <w:p w14:paraId="6E3F27DD" w14:textId="77777777" w:rsidR="00313285" w:rsidRDefault="00313285" w:rsidP="00313285">
      <w:r>
        <w:t xml:space="preserve">    ###################### </w:t>
      </w:r>
    </w:p>
    <w:p w14:paraId="07E94EA9" w14:textId="77777777" w:rsidR="00313285" w:rsidRDefault="00313285" w:rsidP="00313285">
      <w:r>
        <w:t xml:space="preserve">    ###################### random forest in R</w:t>
      </w:r>
    </w:p>
    <w:p w14:paraId="1C7B6929" w14:textId="77777777" w:rsidR="00313285" w:rsidRDefault="00313285" w:rsidP="00313285">
      <w:r>
        <w:t xml:space="preserve">    </w:t>
      </w:r>
    </w:p>
    <w:p w14:paraId="457E1379" w14:textId="77777777" w:rsidR="00313285" w:rsidRDefault="00313285" w:rsidP="00313285">
      <w:r>
        <w:t xml:space="preserve">    # going to try </w:t>
      </w:r>
      <w:proofErr w:type="gramStart"/>
      <w:r>
        <w:t>slight</w:t>
      </w:r>
      <w:proofErr w:type="gramEnd"/>
      <w:r>
        <w:t xml:space="preserve"> different implementation of RF</w:t>
      </w:r>
    </w:p>
    <w:p w14:paraId="10BDF109" w14:textId="77777777" w:rsidR="00313285" w:rsidRDefault="00313285" w:rsidP="00313285">
      <w:r>
        <w:t xml:space="preserve">    ## based on https://rpubs.com/jvaldeleon/forest_repeat_cv</w:t>
      </w:r>
    </w:p>
    <w:p w14:paraId="61D4A535" w14:textId="77777777" w:rsidR="00313285" w:rsidRDefault="00313285" w:rsidP="00313285">
      <w:r>
        <w:t xml:space="preserve">    </w:t>
      </w:r>
    </w:p>
    <w:p w14:paraId="35D2D246" w14:textId="77777777" w:rsidR="00313285" w:rsidRDefault="00313285" w:rsidP="00313285">
      <w:r>
        <w:t xml:space="preserve">    str(train)</w:t>
      </w:r>
    </w:p>
    <w:p w14:paraId="73D9901B" w14:textId="77777777" w:rsidR="00313285" w:rsidRDefault="00313285" w:rsidP="00313285">
      <w:r>
        <w:t xml:space="preserve">    </w:t>
      </w:r>
    </w:p>
    <w:p w14:paraId="7C7A635A" w14:textId="77777777" w:rsidR="00313285" w:rsidRDefault="00313285" w:rsidP="00313285">
      <w:r>
        <w:t xml:space="preserve">    ## Define repeated cross validation with 3 folds and three repeats</w:t>
      </w:r>
    </w:p>
    <w:p w14:paraId="7E426429" w14:textId="77777777" w:rsidR="00313285" w:rsidRDefault="00313285" w:rsidP="00313285">
      <w:r>
        <w:t xml:space="preserve">    </w:t>
      </w:r>
      <w:proofErr w:type="spellStart"/>
      <w:r>
        <w:t>repeat_cv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method='</w:t>
      </w:r>
      <w:proofErr w:type="spellStart"/>
      <w:r>
        <w:t>repeatedcv</w:t>
      </w:r>
      <w:proofErr w:type="spellEnd"/>
      <w:r>
        <w:t>', number=3, repeats=3)</w:t>
      </w:r>
    </w:p>
    <w:p w14:paraId="54096B76" w14:textId="77777777" w:rsidR="00313285" w:rsidRDefault="00313285" w:rsidP="00313285">
      <w:r>
        <w:t xml:space="preserve">    </w:t>
      </w:r>
    </w:p>
    <w:p w14:paraId="086C5D5F" w14:textId="77777777" w:rsidR="00313285" w:rsidRDefault="00313285" w:rsidP="00313285">
      <w:r>
        <w:t xml:space="preserve">    forest &lt;- </w:t>
      </w:r>
      <w:proofErr w:type="gramStart"/>
      <w:r>
        <w:t>train(</w:t>
      </w:r>
      <w:proofErr w:type="gramEnd"/>
    </w:p>
    <w:p w14:paraId="4046AE46" w14:textId="77777777" w:rsidR="00313285" w:rsidRDefault="00313285" w:rsidP="00313285">
      <w:r>
        <w:t xml:space="preserve">      </w:t>
      </w:r>
    </w:p>
    <w:p w14:paraId="72988613" w14:textId="77777777" w:rsidR="00313285" w:rsidRDefault="00313285" w:rsidP="00313285">
      <w:r>
        <w:t xml:space="preserve">      # Formula. We are using all variables to predict Species</w:t>
      </w:r>
    </w:p>
    <w:p w14:paraId="605C6E27" w14:textId="77777777" w:rsidR="00313285" w:rsidRDefault="00313285" w:rsidP="00313285">
      <w:r>
        <w:t xml:space="preserve">      #class~., </w:t>
      </w:r>
    </w:p>
    <w:p w14:paraId="54FAB38C" w14:textId="77777777" w:rsidR="00313285" w:rsidRDefault="00313285" w:rsidP="00313285">
      <w:r>
        <w:t xml:space="preserve">      </w:t>
      </w:r>
    </w:p>
    <w:p w14:paraId="30C6D27C" w14:textId="77777777" w:rsidR="00313285" w:rsidRDefault="00313285" w:rsidP="00313285">
      <w:r>
        <w:lastRenderedPageBreak/>
        <w:t xml:space="preserve">      # Source of data; remove the Species variable</w:t>
      </w:r>
    </w:p>
    <w:p w14:paraId="5685A39B" w14:textId="77777777" w:rsidR="00313285" w:rsidRDefault="00313285" w:rsidP="00313285">
      <w:r>
        <w:t xml:space="preserve">      </w:t>
      </w:r>
      <w:proofErr w:type="spellStart"/>
      <w:r>
        <w:t>train_noClass</w:t>
      </w:r>
      <w:proofErr w:type="spellEnd"/>
      <w:r>
        <w:t>,</w:t>
      </w:r>
    </w:p>
    <w:p w14:paraId="5FE252DD" w14:textId="77777777" w:rsidR="00313285" w:rsidRDefault="00313285" w:rsidP="00313285">
      <w:r>
        <w:t xml:space="preserve">      </w:t>
      </w:r>
    </w:p>
    <w:p w14:paraId="0891D529" w14:textId="77777777" w:rsidR="00313285" w:rsidRDefault="00313285" w:rsidP="00313285">
      <w:r>
        <w:t xml:space="preserve">      # outcomes</w:t>
      </w:r>
    </w:p>
    <w:p w14:paraId="5DAB3672" w14:textId="77777777" w:rsidR="00313285" w:rsidRDefault="00313285" w:rsidP="00313285">
      <w:r>
        <w:t xml:space="preserve">      </w:t>
      </w:r>
      <w:proofErr w:type="spellStart"/>
      <w:r>
        <w:t>train$class</w:t>
      </w:r>
      <w:proofErr w:type="spellEnd"/>
      <w:r>
        <w:t>,</w:t>
      </w:r>
    </w:p>
    <w:p w14:paraId="0C54A83B" w14:textId="77777777" w:rsidR="00313285" w:rsidRDefault="00313285" w:rsidP="00313285">
      <w:r>
        <w:t xml:space="preserve">      </w:t>
      </w:r>
    </w:p>
    <w:p w14:paraId="26C699BB" w14:textId="77777777" w:rsidR="00313285" w:rsidRDefault="00313285" w:rsidP="00313285">
      <w:r>
        <w:t xml:space="preserve">      # `rf` method for random forest</w:t>
      </w:r>
    </w:p>
    <w:p w14:paraId="2C045A8D" w14:textId="77777777" w:rsidR="00313285" w:rsidRDefault="00313285" w:rsidP="00313285">
      <w:r>
        <w:t xml:space="preserve">      method='rf', </w:t>
      </w:r>
    </w:p>
    <w:p w14:paraId="3E128EDE" w14:textId="77777777" w:rsidR="00313285" w:rsidRDefault="00313285" w:rsidP="00313285">
      <w:r>
        <w:t xml:space="preserve">      </w:t>
      </w:r>
    </w:p>
    <w:p w14:paraId="68FFA49A" w14:textId="77777777" w:rsidR="00313285" w:rsidRDefault="00313285" w:rsidP="00313285">
      <w:r>
        <w:t xml:space="preserve">      # Add repeated cross validation as </w:t>
      </w:r>
      <w:proofErr w:type="spellStart"/>
      <w:r>
        <w:t>trControl</w:t>
      </w:r>
      <w:proofErr w:type="spellEnd"/>
    </w:p>
    <w:p w14:paraId="325A8C80" w14:textId="77777777" w:rsidR="00313285" w:rsidRDefault="00313285" w:rsidP="00313285">
      <w:r>
        <w:t xml:space="preserve">      </w:t>
      </w:r>
      <w:proofErr w:type="spellStart"/>
      <w:r>
        <w:t>trControl</w:t>
      </w:r>
      <w:proofErr w:type="spellEnd"/>
      <w:r>
        <w:t>=</w:t>
      </w:r>
      <w:proofErr w:type="spellStart"/>
      <w:r>
        <w:t>repeat_cv</w:t>
      </w:r>
      <w:proofErr w:type="spellEnd"/>
      <w:r>
        <w:t>,</w:t>
      </w:r>
    </w:p>
    <w:p w14:paraId="56CCDB32" w14:textId="77777777" w:rsidR="00313285" w:rsidRDefault="00313285" w:rsidP="00313285">
      <w:r>
        <w:t xml:space="preserve">      </w:t>
      </w:r>
    </w:p>
    <w:p w14:paraId="0C01FF0F" w14:textId="77777777" w:rsidR="00313285" w:rsidRDefault="00313285" w:rsidP="00313285">
      <w:r>
        <w:t xml:space="preserve">      # Accuracy to measure the performance of the model</w:t>
      </w:r>
    </w:p>
    <w:p w14:paraId="43A29986" w14:textId="77777777" w:rsidR="00313285" w:rsidRDefault="00313285" w:rsidP="00313285">
      <w:r>
        <w:t xml:space="preserve">      metric='Accuracy',</w:t>
      </w:r>
    </w:p>
    <w:p w14:paraId="4FE87090" w14:textId="77777777" w:rsidR="00313285" w:rsidRDefault="00313285" w:rsidP="00313285">
      <w:r>
        <w:t xml:space="preserve">      </w:t>
      </w:r>
    </w:p>
    <w:p w14:paraId="233317B6" w14:textId="77777777" w:rsidR="00313285" w:rsidRDefault="00313285" w:rsidP="00313285">
      <w:r>
        <w:t xml:space="preserve">      # </w:t>
      </w:r>
      <w:proofErr w:type="gramStart"/>
      <w:r>
        <w:t>adjust</w:t>
      </w:r>
      <w:proofErr w:type="gramEnd"/>
      <w:r>
        <w:t xml:space="preserve"> number of trees</w:t>
      </w:r>
    </w:p>
    <w:p w14:paraId="7A215AF5" w14:textId="77777777" w:rsidR="00313285" w:rsidRDefault="00313285" w:rsidP="00313285">
      <w:r>
        <w:t xml:space="preserve">      </w:t>
      </w:r>
      <w:proofErr w:type="spellStart"/>
      <w:r>
        <w:t>ntree</w:t>
      </w:r>
      <w:proofErr w:type="spellEnd"/>
      <w:r>
        <w:t>=input$num4)</w:t>
      </w:r>
    </w:p>
    <w:p w14:paraId="6CAB71E5" w14:textId="77777777" w:rsidR="00313285" w:rsidRDefault="00313285" w:rsidP="00313285">
      <w:r>
        <w:t xml:space="preserve">    </w:t>
      </w:r>
    </w:p>
    <w:p w14:paraId="083D5901" w14:textId="77777777" w:rsidR="00313285" w:rsidRDefault="00313285" w:rsidP="00313285">
      <w:r>
        <w:t xml:space="preserve">    #bestmtry &lt;- </w:t>
      </w:r>
      <w:proofErr w:type="spellStart"/>
      <w:proofErr w:type="gramStart"/>
      <w:r>
        <w:t>tuneRF</w:t>
      </w:r>
      <w:proofErr w:type="spellEnd"/>
      <w:r>
        <w:t>(</w:t>
      </w:r>
      <w:proofErr w:type="spellStart"/>
      <w:r>
        <w:t>train,train</w:t>
      </w:r>
      <w:proofErr w:type="gramEnd"/>
      <w:r>
        <w:t>$</w:t>
      </w:r>
      <w:proofErr w:type="gramStart"/>
      <w:r>
        <w:t>class,ntreeTry</w:t>
      </w:r>
      <w:proofErr w:type="spellEnd"/>
      <w:proofErr w:type="gramEnd"/>
      <w:r>
        <w:t>=input$num</w:t>
      </w:r>
      <w:proofErr w:type="gramStart"/>
      <w:r>
        <w:t>4,stepFactor</w:t>
      </w:r>
      <w:proofErr w:type="gramEnd"/>
      <w:r>
        <w:t xml:space="preserve"> = input$num5, improve = input$num6, trace=T, plot= T) </w:t>
      </w:r>
    </w:p>
    <w:p w14:paraId="348C23C0" w14:textId="77777777" w:rsidR="00313285" w:rsidRDefault="00313285" w:rsidP="00313285">
      <w:r>
        <w:t xml:space="preserve">    </w:t>
      </w:r>
    </w:p>
    <w:p w14:paraId="7F4452EA" w14:textId="77777777" w:rsidR="00313285" w:rsidRDefault="00313285" w:rsidP="00313285">
      <w:r>
        <w:t xml:space="preserve">    #model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class~</w:t>
      </w:r>
      <w:proofErr w:type="gramStart"/>
      <w:r>
        <w:t>.,data</w:t>
      </w:r>
      <w:proofErr w:type="spellEnd"/>
      <w:proofErr w:type="gramEnd"/>
      <w:r>
        <w:t>= train)</w:t>
      </w:r>
    </w:p>
    <w:p w14:paraId="7B2DD6DC" w14:textId="77777777" w:rsidR="00313285" w:rsidRDefault="00313285" w:rsidP="00313285">
      <w:r>
        <w:t xml:space="preserve">    </w:t>
      </w:r>
    </w:p>
    <w:p w14:paraId="2898BFDE" w14:textId="77777777" w:rsidR="00313285" w:rsidRDefault="00313285" w:rsidP="00313285">
      <w:r>
        <w:t xml:space="preserve">   print(</w:t>
      </w:r>
      <w:proofErr w:type="spellStart"/>
      <w:r>
        <w:t>forest$finalModel</w:t>
      </w:r>
      <w:proofErr w:type="spellEnd"/>
      <w:r>
        <w:t>)</w:t>
      </w:r>
    </w:p>
    <w:p w14:paraId="07056A90" w14:textId="77777777" w:rsidR="00313285" w:rsidRDefault="00313285" w:rsidP="00313285">
      <w:r>
        <w:t xml:space="preserve">    </w:t>
      </w:r>
    </w:p>
    <w:p w14:paraId="75D5D1A7" w14:textId="77777777" w:rsidR="00313285" w:rsidRDefault="00313285" w:rsidP="00313285">
      <w:r>
        <w:t xml:space="preserve">    model &lt;- forest</w:t>
      </w:r>
    </w:p>
    <w:p w14:paraId="26D8EE7A" w14:textId="77777777" w:rsidR="00313285" w:rsidRDefault="00313285" w:rsidP="00313285">
      <w:r>
        <w:lastRenderedPageBreak/>
        <w:t xml:space="preserve">    </w:t>
      </w:r>
    </w:p>
    <w:p w14:paraId="6B418D11" w14:textId="77777777" w:rsidR="00313285" w:rsidRDefault="00313285" w:rsidP="00313285">
      <w:r>
        <w:t xml:space="preserve">    #importance(model) </w:t>
      </w:r>
    </w:p>
    <w:p w14:paraId="4CCDC1B5" w14:textId="77777777" w:rsidR="00313285" w:rsidRDefault="00313285" w:rsidP="00313285">
      <w:r>
        <w:t xml:space="preserve">    </w:t>
      </w:r>
    </w:p>
    <w:p w14:paraId="0C8D1240" w14:textId="77777777" w:rsidR="00313285" w:rsidRDefault="00313285" w:rsidP="00313285">
      <w:r>
        <w:t xml:space="preserve">    #varImpPlot(model)</w:t>
      </w:r>
    </w:p>
    <w:p w14:paraId="1B01DE65" w14:textId="77777777" w:rsidR="00313285" w:rsidRDefault="00313285" w:rsidP="00313285">
      <w:r>
        <w:t xml:space="preserve">    </w:t>
      </w:r>
    </w:p>
    <w:p w14:paraId="31BD848F" w14:textId="77777777" w:rsidR="00313285" w:rsidRDefault="00313285" w:rsidP="00313285">
      <w:r>
        <w:t xml:space="preserve">    #pred_test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test, type= "class")</w:t>
      </w:r>
    </w:p>
    <w:p w14:paraId="4E9340CF" w14:textId="77777777" w:rsidR="00313285" w:rsidRDefault="00313285" w:rsidP="00313285">
      <w:r>
        <w:t xml:space="preserve">    </w:t>
      </w:r>
    </w:p>
    <w:p w14:paraId="022A1D65" w14:textId="77777777" w:rsidR="00313285" w:rsidRDefault="00313285" w:rsidP="00313285">
      <w:r>
        <w:t xml:space="preserve">    #pred_test</w:t>
      </w:r>
    </w:p>
    <w:p w14:paraId="24B65727" w14:textId="77777777" w:rsidR="00313285" w:rsidRDefault="00313285" w:rsidP="00313285">
      <w:r>
        <w:t xml:space="preserve">    </w:t>
      </w:r>
    </w:p>
    <w:p w14:paraId="023A3423" w14:textId="77777777" w:rsidR="00313285" w:rsidRDefault="00313285" w:rsidP="00313285">
      <w:r>
        <w:t xml:space="preserve">    str(test)</w:t>
      </w:r>
    </w:p>
    <w:p w14:paraId="0DEED957" w14:textId="77777777" w:rsidR="00313285" w:rsidRDefault="00313285" w:rsidP="00313285">
      <w:r>
        <w:t xml:space="preserve">    #confusionMatrix(table(pred_</w:t>
      </w:r>
      <w:proofErr w:type="gramStart"/>
      <w:r>
        <w:t>test,test</w:t>
      </w:r>
      <w:proofErr w:type="gramEnd"/>
      <w:r>
        <w:t>$class))</w:t>
      </w:r>
    </w:p>
    <w:p w14:paraId="1F14A20C" w14:textId="77777777" w:rsidR="00313285" w:rsidRDefault="00313285" w:rsidP="00313285">
      <w:r>
        <w:t xml:space="preserve">    </w:t>
      </w:r>
    </w:p>
    <w:p w14:paraId="75995CC1" w14:textId="77777777" w:rsidR="00313285" w:rsidRDefault="00313285" w:rsidP="00313285">
      <w:r>
        <w:t xml:space="preserve">    </w:t>
      </w:r>
      <w:proofErr w:type="spellStart"/>
      <w:r>
        <w:t>pred_train_prob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train, type= "prob")</w:t>
      </w:r>
    </w:p>
    <w:p w14:paraId="17885360" w14:textId="77777777" w:rsidR="00313285" w:rsidRDefault="00313285" w:rsidP="00313285">
      <w:r>
        <w:t xml:space="preserve">    </w:t>
      </w:r>
    </w:p>
    <w:p w14:paraId="63F335B5" w14:textId="77777777" w:rsidR="00313285" w:rsidRDefault="00313285" w:rsidP="00313285">
      <w:r>
        <w:t xml:space="preserve">    </w:t>
      </w:r>
      <w:proofErr w:type="spellStart"/>
      <w:r>
        <w:t>rf_train_df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train,pred</w:t>
      </w:r>
      <w:proofErr w:type="gramEnd"/>
      <w:r>
        <w:t>_train_prob</w:t>
      </w:r>
      <w:proofErr w:type="spellEnd"/>
      <w:r>
        <w:t>))</w:t>
      </w:r>
    </w:p>
    <w:p w14:paraId="04604490" w14:textId="77777777" w:rsidR="00313285" w:rsidRDefault="00313285" w:rsidP="00313285">
      <w:r>
        <w:t xml:space="preserve">    </w:t>
      </w:r>
    </w:p>
    <w:p w14:paraId="7C32F9B0" w14:textId="77777777" w:rsidR="00313285" w:rsidRDefault="00313285" w:rsidP="00313285">
      <w:r>
        <w:t xml:space="preserve">    </w:t>
      </w:r>
      <w:proofErr w:type="spellStart"/>
      <w:r>
        <w:t>pred_test_prob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test, type= "prob")</w:t>
      </w:r>
    </w:p>
    <w:p w14:paraId="4AA1C9AD" w14:textId="77777777" w:rsidR="00313285" w:rsidRDefault="00313285" w:rsidP="00313285">
      <w:r>
        <w:t xml:space="preserve">    </w:t>
      </w:r>
    </w:p>
    <w:p w14:paraId="3BC2CB8A" w14:textId="77777777" w:rsidR="00313285" w:rsidRDefault="00313285" w:rsidP="00313285">
      <w:r>
        <w:t xml:space="preserve">    </w:t>
      </w:r>
      <w:proofErr w:type="spellStart"/>
      <w:r>
        <w:t>rf_test_df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test,pred</w:t>
      </w:r>
      <w:proofErr w:type="gramEnd"/>
      <w:r>
        <w:t>_test_prob</w:t>
      </w:r>
      <w:proofErr w:type="spellEnd"/>
      <w:r>
        <w:t>))</w:t>
      </w:r>
    </w:p>
    <w:p w14:paraId="3B0730DE" w14:textId="77777777" w:rsidR="00313285" w:rsidRDefault="00313285" w:rsidP="00313285">
      <w:r>
        <w:t xml:space="preserve">    </w:t>
      </w:r>
    </w:p>
    <w:p w14:paraId="1DEA9648" w14:textId="77777777" w:rsidR="00313285" w:rsidRDefault="00313285" w:rsidP="00313285">
      <w:r>
        <w:t xml:space="preserve">    </w:t>
      </w:r>
      <w:proofErr w:type="spellStart"/>
      <w:r>
        <w:t>data_scaled_df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)</w:t>
      </w:r>
    </w:p>
    <w:p w14:paraId="4B9415A2" w14:textId="77777777" w:rsidR="00313285" w:rsidRDefault="00313285" w:rsidP="00313285">
      <w:r>
        <w:t xml:space="preserve">    </w:t>
      </w:r>
      <w:proofErr w:type="spellStart"/>
      <w:r>
        <w:t>predict_RFall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data_scaled_df</w:t>
      </w:r>
      <w:proofErr w:type="spellEnd"/>
      <w:r>
        <w:t>, type= "prob")</w:t>
      </w:r>
    </w:p>
    <w:p w14:paraId="0B0EBAA7" w14:textId="77777777" w:rsidR="00313285" w:rsidRDefault="00313285" w:rsidP="00313285">
      <w:r>
        <w:t xml:space="preserve">    </w:t>
      </w:r>
      <w:proofErr w:type="spellStart"/>
      <w:r>
        <w:t>predict_RFall_df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predict_RFall</w:t>
      </w:r>
      <w:proofErr w:type="spellEnd"/>
      <w:r>
        <w:t>)</w:t>
      </w:r>
    </w:p>
    <w:p w14:paraId="4F1B4121" w14:textId="77777777" w:rsidR="00313285" w:rsidRDefault="00313285" w:rsidP="00313285">
      <w:r>
        <w:t xml:space="preserve">    </w:t>
      </w:r>
    </w:p>
    <w:p w14:paraId="639E6C1F" w14:textId="77777777" w:rsidR="00313285" w:rsidRDefault="00313285" w:rsidP="00313285">
      <w:r>
        <w:t xml:space="preserve">    print('</w:t>
      </w:r>
      <w:proofErr w:type="spellStart"/>
      <w:r>
        <w:t>testingBEFORE</w:t>
      </w:r>
      <w:proofErr w:type="spellEnd"/>
      <w:r>
        <w:t>')</w:t>
      </w:r>
    </w:p>
    <w:p w14:paraId="4FA6D8FF" w14:textId="77777777" w:rsidR="00313285" w:rsidRDefault="00313285" w:rsidP="00313285">
      <w:r>
        <w:t xml:space="preserve">    </w:t>
      </w:r>
      <w:proofErr w:type="spellStart"/>
      <w:r>
        <w:t>rf_cv</w:t>
      </w:r>
      <w:proofErr w:type="spellEnd"/>
      <w:r>
        <w:t xml:space="preserve"> &lt;- </w:t>
      </w:r>
      <w:proofErr w:type="spellStart"/>
      <w:proofErr w:type="gramStart"/>
      <w:r>
        <w:t>rfcv</w:t>
      </w:r>
      <w:proofErr w:type="spellEnd"/>
      <w:r>
        <w:t>(</w:t>
      </w:r>
      <w:proofErr w:type="spellStart"/>
      <w:proofErr w:type="gramEnd"/>
      <w:r>
        <w:t>train_noClass</w:t>
      </w:r>
      <w:proofErr w:type="spellEnd"/>
      <w:r>
        <w:t xml:space="preserve">, </w:t>
      </w:r>
      <w:proofErr w:type="spellStart"/>
      <w:r>
        <w:t>train$class</w:t>
      </w:r>
      <w:proofErr w:type="spellEnd"/>
      <w:r>
        <w:t xml:space="preserve">, </w:t>
      </w:r>
      <w:proofErr w:type="spellStart"/>
      <w:proofErr w:type="gramStart"/>
      <w:r>
        <w:t>cv.fold</w:t>
      </w:r>
      <w:proofErr w:type="spellEnd"/>
      <w:proofErr w:type="gramEnd"/>
      <w:r>
        <w:t>=3, step=0.5)</w:t>
      </w:r>
    </w:p>
    <w:p w14:paraId="4EDF9284" w14:textId="77777777" w:rsidR="00313285" w:rsidRDefault="00313285" w:rsidP="00313285">
      <w:r>
        <w:lastRenderedPageBreak/>
        <w:t xml:space="preserve">    print('</w:t>
      </w:r>
      <w:proofErr w:type="spellStart"/>
      <w:r>
        <w:t>testingAFTER</w:t>
      </w:r>
      <w:proofErr w:type="spellEnd"/>
      <w:r>
        <w:t>')</w:t>
      </w:r>
    </w:p>
    <w:p w14:paraId="7204B0A9" w14:textId="77777777" w:rsidR="00313285" w:rsidRDefault="00313285" w:rsidP="00313285">
      <w:r>
        <w:t xml:space="preserve">    </w:t>
      </w:r>
    </w:p>
    <w:p w14:paraId="38FA3403" w14:textId="77777777" w:rsidR="00313285" w:rsidRDefault="00313285" w:rsidP="00313285">
      <w:r>
        <w:t xml:space="preserve">    </w:t>
      </w:r>
      <w:proofErr w:type="spellStart"/>
      <w:r>
        <w:t>no_na_df$RFpred</w:t>
      </w:r>
      <w:proofErr w:type="spellEnd"/>
      <w:r>
        <w:t xml:space="preserve"> &lt;- </w:t>
      </w:r>
      <w:proofErr w:type="spellStart"/>
      <w:r>
        <w:t>predict_RFall_df$P</w:t>
      </w:r>
      <w:proofErr w:type="spellEnd"/>
    </w:p>
    <w:p w14:paraId="71AA313A" w14:textId="77777777" w:rsidR="00313285" w:rsidRDefault="00313285" w:rsidP="00313285">
      <w:r>
        <w:t xml:space="preserve">    </w:t>
      </w:r>
    </w:p>
    <w:p w14:paraId="292F6B9E" w14:textId="77777777" w:rsidR="00313285" w:rsidRDefault="00313285" w:rsidP="00313285">
      <w:r>
        <w:t xml:space="preserve">    </w:t>
      </w:r>
      <w:proofErr w:type="spellStart"/>
      <w:r>
        <w:t>data_scaledMAVEonly_df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data_scaled_MAVEonly</w:t>
      </w:r>
      <w:proofErr w:type="spellEnd"/>
      <w:r>
        <w:t>)</w:t>
      </w:r>
    </w:p>
    <w:p w14:paraId="1B40554E" w14:textId="77777777" w:rsidR="00313285" w:rsidRDefault="00313285" w:rsidP="00313285">
      <w:r>
        <w:t xml:space="preserve">    predict_RFall2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data_scaledMAVEonly_df</w:t>
      </w:r>
      <w:proofErr w:type="spellEnd"/>
      <w:r>
        <w:t>, type= "prob")</w:t>
      </w:r>
    </w:p>
    <w:p w14:paraId="0E156110" w14:textId="77777777" w:rsidR="00313285" w:rsidRDefault="00313285" w:rsidP="00313285">
      <w:r>
        <w:t xml:space="preserve">    predict_RFall2_df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(predict_RFall2)</w:t>
      </w:r>
    </w:p>
    <w:p w14:paraId="6539607A" w14:textId="77777777" w:rsidR="00313285" w:rsidRDefault="00313285" w:rsidP="00313285">
      <w:r>
        <w:t xml:space="preserve">    str(predict_RFall2_df)</w:t>
      </w:r>
    </w:p>
    <w:p w14:paraId="653714F7" w14:textId="77777777" w:rsidR="00313285" w:rsidRDefault="00313285" w:rsidP="00313285">
      <w:r>
        <w:t xml:space="preserve">    </w:t>
      </w:r>
      <w:proofErr w:type="spellStart"/>
      <w:r>
        <w:t>no_na_MAVEonly_df$RFpred</w:t>
      </w:r>
      <w:proofErr w:type="spellEnd"/>
      <w:r>
        <w:t xml:space="preserve"> &lt;- predict_RFall2_df$P</w:t>
      </w:r>
    </w:p>
    <w:p w14:paraId="0D2C301C" w14:textId="77777777" w:rsidR="00313285" w:rsidRDefault="00313285" w:rsidP="00313285">
      <w:r>
        <w:t xml:space="preserve">    </w:t>
      </w:r>
    </w:p>
    <w:p w14:paraId="733E569E" w14:textId="77777777" w:rsidR="00313285" w:rsidRDefault="00313285" w:rsidP="00313285">
      <w:r>
        <w:t xml:space="preserve">    print('testing6') # troubleshooting</w:t>
      </w:r>
    </w:p>
    <w:p w14:paraId="398DF14C" w14:textId="77777777" w:rsidR="00313285" w:rsidRDefault="00313285" w:rsidP="00313285">
      <w:r>
        <w:t xml:space="preserve">    </w:t>
      </w:r>
    </w:p>
    <w:p w14:paraId="156EBADE" w14:textId="77777777" w:rsidR="00313285" w:rsidRDefault="00313285" w:rsidP="00313285">
      <w:r>
        <w:t xml:space="preserve">    #######################</w:t>
      </w:r>
    </w:p>
    <w:p w14:paraId="54038A59" w14:textId="77777777" w:rsidR="00313285" w:rsidRDefault="00313285" w:rsidP="00313285">
      <w:r>
        <w:t xml:space="preserve">    #######################</w:t>
      </w:r>
    </w:p>
    <w:p w14:paraId="26DF5EE9" w14:textId="77777777" w:rsidR="00313285" w:rsidRDefault="00313285" w:rsidP="00313285">
      <w:r>
        <w:t xml:space="preserve">    #######################</w:t>
      </w:r>
    </w:p>
    <w:p w14:paraId="6248DDAB" w14:textId="77777777" w:rsidR="00313285" w:rsidRDefault="00313285" w:rsidP="00313285">
      <w:r>
        <w:t xml:space="preserve">    </w:t>
      </w:r>
    </w:p>
    <w:p w14:paraId="206CDED6" w14:textId="77777777" w:rsidR="00313285" w:rsidRDefault="00313285" w:rsidP="00313285">
      <w:r>
        <w:t xml:space="preserve">    # </w:t>
      </w:r>
      <w:proofErr w:type="gramStart"/>
      <w:r>
        <w:t>write</w:t>
      </w:r>
      <w:proofErr w:type="gramEnd"/>
      <w:r>
        <w:t xml:space="preserve"> loop to generate ROC curve for each individual MAVE</w:t>
      </w:r>
    </w:p>
    <w:p w14:paraId="0BAD78EF" w14:textId="77777777" w:rsidR="00313285" w:rsidRDefault="00313285" w:rsidP="00313285">
      <w:r>
        <w:t xml:space="preserve">    ## and </w:t>
      </w:r>
      <w:proofErr w:type="gramStart"/>
      <w:r>
        <w:t>also</w:t>
      </w:r>
      <w:proofErr w:type="gramEnd"/>
      <w:r>
        <w:t xml:space="preserve"> the integrated dataset</w:t>
      </w:r>
    </w:p>
    <w:p w14:paraId="19051D5A" w14:textId="77777777" w:rsidR="00313285" w:rsidRDefault="00313285" w:rsidP="00313285">
      <w:r>
        <w:t xml:space="preserve">    </w:t>
      </w:r>
    </w:p>
    <w:p w14:paraId="7443C5D5" w14:textId="77777777" w:rsidR="00313285" w:rsidRDefault="00313285" w:rsidP="00313285">
      <w:r>
        <w:t xml:space="preserve">    # </w:t>
      </w:r>
      <w:proofErr w:type="gramStart"/>
      <w:r>
        <w:t>make</w:t>
      </w:r>
      <w:proofErr w:type="gramEnd"/>
      <w:r>
        <w:t xml:space="preserve"> a new subset </w:t>
      </w:r>
      <w:proofErr w:type="spellStart"/>
      <w:r>
        <w:t>df</w:t>
      </w:r>
      <w:proofErr w:type="spellEnd"/>
      <w:r>
        <w:t xml:space="preserve"> with added PC1, </w:t>
      </w:r>
      <w:proofErr w:type="gramStart"/>
      <w:r>
        <w:t>GFMM?,</w:t>
      </w:r>
      <w:proofErr w:type="gramEnd"/>
      <w:r>
        <w:t xml:space="preserve"> naive bayes, and random forest</w:t>
      </w:r>
    </w:p>
    <w:p w14:paraId="670968CC" w14:textId="77777777" w:rsidR="00313285" w:rsidRDefault="00313285" w:rsidP="00313285">
      <w:r>
        <w:t xml:space="preserve">    ## not sure how to make </w:t>
      </w:r>
      <w:proofErr w:type="spellStart"/>
      <w:r>
        <w:t>probabilites</w:t>
      </w:r>
      <w:proofErr w:type="spellEnd"/>
      <w:r>
        <w:t xml:space="preserve"> with GFMM, similar problem to </w:t>
      </w:r>
      <w:proofErr w:type="spellStart"/>
      <w:r>
        <w:t>kmeans</w:t>
      </w:r>
      <w:proofErr w:type="spellEnd"/>
      <w:r>
        <w:t xml:space="preserve"> clustering</w:t>
      </w:r>
    </w:p>
    <w:p w14:paraId="6F065404" w14:textId="77777777" w:rsidR="00313285" w:rsidRDefault="00313285" w:rsidP="00313285">
      <w:r>
        <w:t xml:space="preserve">    ### </w:t>
      </w:r>
      <w:proofErr w:type="gramStart"/>
      <w:r>
        <w:t>so</w:t>
      </w:r>
      <w:proofErr w:type="gramEnd"/>
      <w:r>
        <w:t xml:space="preserve"> leave off here, but can include output or plots using GFMM / </w:t>
      </w:r>
      <w:proofErr w:type="spellStart"/>
      <w:r>
        <w:t>kmeans</w:t>
      </w:r>
      <w:proofErr w:type="spellEnd"/>
    </w:p>
    <w:p w14:paraId="60D20B99" w14:textId="77777777" w:rsidR="00313285" w:rsidRDefault="00313285" w:rsidP="00313285">
      <w:r>
        <w:t xml:space="preserve">    df_subset2 &lt;- </w:t>
      </w:r>
      <w:proofErr w:type="spellStart"/>
      <w:r>
        <w:t>df_subset</w:t>
      </w:r>
      <w:proofErr w:type="spellEnd"/>
    </w:p>
    <w:p w14:paraId="7513C6DE" w14:textId="77777777" w:rsidR="00313285" w:rsidRDefault="00313285" w:rsidP="00313285">
      <w:r>
        <w:t xml:space="preserve">    df_subset2$PC1 &lt;- df_wPC1$PC1</w:t>
      </w:r>
    </w:p>
    <w:p w14:paraId="12C12E22" w14:textId="77777777" w:rsidR="00313285" w:rsidRDefault="00313285" w:rsidP="00313285">
      <w:r>
        <w:t xml:space="preserve">    df_subset2$NB &lt;- </w:t>
      </w:r>
      <w:proofErr w:type="spellStart"/>
      <w:r>
        <w:t>p_df$P</w:t>
      </w:r>
      <w:proofErr w:type="spellEnd"/>
    </w:p>
    <w:p w14:paraId="18138F04" w14:textId="77777777" w:rsidR="00313285" w:rsidRDefault="00313285" w:rsidP="00313285">
      <w:r>
        <w:t xml:space="preserve">    df_subset2$RF &lt;- </w:t>
      </w:r>
      <w:proofErr w:type="spellStart"/>
      <w:r>
        <w:t>predict_RFall_df$P</w:t>
      </w:r>
      <w:proofErr w:type="spellEnd"/>
    </w:p>
    <w:p w14:paraId="41625CED" w14:textId="77777777" w:rsidR="00313285" w:rsidRDefault="00313285" w:rsidP="00313285">
      <w:r>
        <w:lastRenderedPageBreak/>
        <w:t xml:space="preserve">    </w:t>
      </w:r>
    </w:p>
    <w:p w14:paraId="7593CD15" w14:textId="77777777" w:rsidR="00313285" w:rsidRDefault="00313285" w:rsidP="00313285">
      <w:r>
        <w:t xml:space="preserve">    #</w:t>
      </w:r>
      <w:proofErr w:type="gramStart"/>
      <w:r>
        <w:t>run</w:t>
      </w:r>
      <w:proofErr w:type="gramEnd"/>
      <w:r>
        <w:t xml:space="preserve"> on first column</w:t>
      </w:r>
    </w:p>
    <w:p w14:paraId="422F886E" w14:textId="77777777" w:rsidR="00313285" w:rsidRDefault="00313285" w:rsidP="00313285">
      <w:r>
        <w:t xml:space="preserve">    </w:t>
      </w:r>
      <w:proofErr w:type="spellStart"/>
      <w:r>
        <w:t>ROC_firstCol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(df1$binary_clinvar_class), df_subset2[[1]])</w:t>
      </w:r>
    </w:p>
    <w:p w14:paraId="3491A9B8" w14:textId="77777777" w:rsidR="00313285" w:rsidRDefault="00313285" w:rsidP="00313285">
      <w:r>
        <w:t xml:space="preserve">    </w:t>
      </w:r>
      <w:proofErr w:type="spellStart"/>
      <w:proofErr w:type="gramStart"/>
      <w:r>
        <w:t>my.coords</w:t>
      </w:r>
      <w:proofErr w:type="spellEnd"/>
      <w:proofErr w:type="gramEnd"/>
      <w:r>
        <w:t xml:space="preserve"> &lt;- </w:t>
      </w:r>
      <w:proofErr w:type="gramStart"/>
      <w:r>
        <w:t>coords(</w:t>
      </w:r>
      <w:proofErr w:type="spellStart"/>
      <w:proofErr w:type="gramEnd"/>
      <w:r>
        <w:t>ROC_firstCol</w:t>
      </w:r>
      <w:proofErr w:type="spellEnd"/>
      <w:r>
        <w:t>, "best", ret = "all", transpose = FALSE)</w:t>
      </w:r>
    </w:p>
    <w:p w14:paraId="5328D5CE" w14:textId="77777777" w:rsidR="00313285" w:rsidRDefault="00313285" w:rsidP="00313285">
      <w:r>
        <w:t xml:space="preserve">    </w:t>
      </w:r>
    </w:p>
    <w:p w14:paraId="609F1122" w14:textId="77777777" w:rsidR="00313285" w:rsidRDefault="00313285" w:rsidP="00313285">
      <w:r>
        <w:t xml:space="preserve">    # setup empty </w:t>
      </w:r>
      <w:proofErr w:type="spellStart"/>
      <w:r>
        <w:t>dataframe</w:t>
      </w:r>
      <w:proofErr w:type="spellEnd"/>
      <w:r>
        <w:t xml:space="preserve"> to accept data within loop # add 25th column for AUC</w:t>
      </w:r>
    </w:p>
    <w:p w14:paraId="51612243" w14:textId="77777777" w:rsidR="00313285" w:rsidRDefault="00313285" w:rsidP="00313285">
      <w:r>
        <w:t xml:space="preserve">    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ncol</w:t>
      </w:r>
      <w:proofErr w:type="spellEnd"/>
      <w:r>
        <w:t>=</w:t>
      </w:r>
      <w:proofErr w:type="gramStart"/>
      <w:r>
        <w:t>25,nrow</w:t>
      </w:r>
      <w:proofErr w:type="gramEnd"/>
      <w:r>
        <w:t>=length(</w:t>
      </w:r>
      <w:proofErr w:type="spellStart"/>
      <w:r>
        <w:t>colnames</w:t>
      </w:r>
      <w:proofErr w:type="spellEnd"/>
      <w:r>
        <w:t>(df_subset2))))</w:t>
      </w:r>
    </w:p>
    <w:p w14:paraId="166C472C" w14:textId="77777777" w:rsidR="00313285" w:rsidRDefault="00313285" w:rsidP="00313285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) &lt;- c(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my.coords</w:t>
      </w:r>
      <w:proofErr w:type="spellEnd"/>
      <w:proofErr w:type="gramEnd"/>
      <w:r>
        <w:t>),'ROC_AUC') # add AUC column</w:t>
      </w:r>
    </w:p>
    <w:p w14:paraId="52F32CDD" w14:textId="77777777" w:rsidR="00313285" w:rsidRDefault="00313285" w:rsidP="00313285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(df_subset2)</w:t>
      </w:r>
    </w:p>
    <w:p w14:paraId="560CF7DF" w14:textId="77777777" w:rsidR="00313285" w:rsidRDefault="00313285" w:rsidP="00313285">
      <w:r>
        <w:t xml:space="preserve">    #str(</w:t>
      </w:r>
      <w:proofErr w:type="gramStart"/>
      <w:r>
        <w:t>big.coords</w:t>
      </w:r>
      <w:proofErr w:type="gramEnd"/>
      <w:r>
        <w:t>_df)</w:t>
      </w:r>
    </w:p>
    <w:p w14:paraId="4A8DFAD5" w14:textId="77777777" w:rsidR="00313285" w:rsidRDefault="00313285" w:rsidP="00313285">
      <w:r>
        <w:t xml:space="preserve">    # can </w:t>
      </w:r>
      <w:proofErr w:type="spellStart"/>
      <w:r>
        <w:t>i</w:t>
      </w:r>
      <w:proofErr w:type="spellEnd"/>
      <w:r>
        <w:t xml:space="preserve"> use a list or vector of plots to make ROC curves?</w:t>
      </w:r>
    </w:p>
    <w:p w14:paraId="43DC8888" w14:textId="77777777" w:rsidR="00313285" w:rsidRDefault="00313285" w:rsidP="00313285">
      <w:r>
        <w:t xml:space="preserve">    </w:t>
      </w:r>
      <w:proofErr w:type="spellStart"/>
      <w:r>
        <w:t>plot_vector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 = "list", length = length(</w:t>
      </w:r>
      <w:proofErr w:type="spellStart"/>
      <w:r>
        <w:t>colnames</w:t>
      </w:r>
      <w:proofErr w:type="spellEnd"/>
      <w:r>
        <w:t>(df_subset2)))</w:t>
      </w:r>
    </w:p>
    <w:p w14:paraId="7E6EAA5C" w14:textId="77777777" w:rsidR="00313285" w:rsidRDefault="00313285" w:rsidP="00313285">
      <w:r>
        <w:t xml:space="preserve">    </w:t>
      </w:r>
    </w:p>
    <w:p w14:paraId="768A8D45" w14:textId="77777777" w:rsidR="00313285" w:rsidRDefault="00313285" w:rsidP="00313285">
      <w:r>
        <w:t xml:space="preserve">    # loop through each MAVE and calculate ROC curve</w:t>
      </w:r>
    </w:p>
    <w:p w14:paraId="3C5A8807" w14:textId="77777777" w:rsidR="00313285" w:rsidRDefault="00313285" w:rsidP="00313285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>(df_subset2</w:t>
      </w:r>
      <w:proofErr w:type="gramStart"/>
      <w:r>
        <w:t>)){</w:t>
      </w:r>
      <w:proofErr w:type="gramEnd"/>
    </w:p>
    <w:p w14:paraId="78214709" w14:textId="77777777" w:rsidR="00313285" w:rsidRDefault="00313285" w:rsidP="00313285">
      <w:r>
        <w:t xml:space="preserve">      </w:t>
      </w:r>
      <w:proofErr w:type="spellStart"/>
      <w:r>
        <w:t>ROC_loop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(df1$binary_clinvar_class), df_subset2[[</w:t>
      </w:r>
      <w:proofErr w:type="spellStart"/>
      <w:r>
        <w:t>i</w:t>
      </w:r>
      <w:proofErr w:type="spellEnd"/>
      <w:r>
        <w:t>]])</w:t>
      </w:r>
    </w:p>
    <w:p w14:paraId="2FAF23F3" w14:textId="77777777" w:rsidR="00313285" w:rsidRDefault="00313285" w:rsidP="00313285">
      <w:r>
        <w:t xml:space="preserve">      </w:t>
      </w:r>
      <w:proofErr w:type="spellStart"/>
      <w:r>
        <w:t>AUC_loop</w:t>
      </w:r>
      <w:proofErr w:type="spellEnd"/>
      <w:r>
        <w:t xml:space="preserve"> &lt;-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ROC_loop</w:t>
      </w:r>
      <w:proofErr w:type="spellEnd"/>
      <w:r>
        <w:t>)</w:t>
      </w:r>
    </w:p>
    <w:p w14:paraId="6D02E888" w14:textId="77777777" w:rsidR="00313285" w:rsidRDefault="00313285" w:rsidP="00313285">
      <w:r>
        <w:t xml:space="preserve">      # </w:t>
      </w:r>
      <w:proofErr w:type="gramStart"/>
      <w:r>
        <w:t>the</w:t>
      </w:r>
      <w:proofErr w:type="gramEnd"/>
      <w:r>
        <w:t xml:space="preserve"> next two lines work to produce ROC plots locally in </w:t>
      </w:r>
      <w:proofErr w:type="spellStart"/>
      <w:r>
        <w:t>Rstudio</w:t>
      </w:r>
      <w:proofErr w:type="spellEnd"/>
      <w:r>
        <w:t>, but stumped as to how to make this work with Shiny</w:t>
      </w:r>
    </w:p>
    <w:p w14:paraId="239F9FA5" w14:textId="77777777" w:rsidR="00313285" w:rsidRDefault="00313285" w:rsidP="00313285">
      <w:r>
        <w:t xml:space="preserve">      #plot_vector[i] &lt;- </w:t>
      </w:r>
      <w:proofErr w:type="gramStart"/>
      <w:r>
        <w:t>plot(</w:t>
      </w:r>
      <w:proofErr w:type="spellStart"/>
      <w:proofErr w:type="gramEnd"/>
      <w:r>
        <w:t>ROC_loop</w:t>
      </w:r>
      <w:proofErr w:type="spellEnd"/>
      <w:r>
        <w:t xml:space="preserve">, col="purple", </w:t>
      </w:r>
      <w:proofErr w:type="spellStart"/>
      <w:proofErr w:type="gramStart"/>
      <w:r>
        <w:t>legacy.axes</w:t>
      </w:r>
      <w:proofErr w:type="spellEnd"/>
      <w:proofErr w:type="gramEnd"/>
      <w:r>
        <w:t>=T, main=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[</w:t>
      </w:r>
      <w:proofErr w:type="spellStart"/>
      <w:r>
        <w:t>i</w:t>
      </w:r>
      <w:proofErr w:type="spellEnd"/>
      <w:r>
        <w:t xml:space="preserve">,])) # comment this out </w:t>
      </w:r>
    </w:p>
    <w:p w14:paraId="3DBC488B" w14:textId="77777777" w:rsidR="00313285" w:rsidRDefault="00313285" w:rsidP="00313285">
      <w:r>
        <w:t xml:space="preserve">      #plot_vector[i] # comment this out </w:t>
      </w:r>
    </w:p>
    <w:p w14:paraId="7B37E0E6" w14:textId="77777777" w:rsidR="00313285" w:rsidRDefault="00313285" w:rsidP="00313285">
      <w:r>
        <w:t xml:space="preserve">      </w:t>
      </w:r>
      <w:proofErr w:type="spellStart"/>
      <w:proofErr w:type="gramStart"/>
      <w:r>
        <w:t>my.coords</w:t>
      </w:r>
      <w:proofErr w:type="gramEnd"/>
      <w:r>
        <w:t>_loop</w:t>
      </w:r>
      <w:proofErr w:type="spellEnd"/>
      <w:r>
        <w:t xml:space="preserve"> &lt;- </w:t>
      </w:r>
      <w:proofErr w:type="gramStart"/>
      <w:r>
        <w:t>coords(</w:t>
      </w:r>
      <w:proofErr w:type="spellStart"/>
      <w:proofErr w:type="gramEnd"/>
      <w:r>
        <w:t>ROC_loop</w:t>
      </w:r>
      <w:proofErr w:type="spellEnd"/>
      <w:r>
        <w:t>, "best", ret = "all", transpose = FALSE)</w:t>
      </w:r>
    </w:p>
    <w:p w14:paraId="29BBC0AE" w14:textId="77777777" w:rsidR="00313285" w:rsidRDefault="00313285" w:rsidP="00313285">
      <w:r>
        <w:t xml:space="preserve">      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proofErr w:type="gramStart"/>
      <w:r>
        <w:t>my.coords</w:t>
      </w:r>
      <w:proofErr w:type="gramEnd"/>
      <w:r>
        <w:t>_loop</w:t>
      </w:r>
      <w:proofErr w:type="spellEnd"/>
    </w:p>
    <w:p w14:paraId="22DBA70F" w14:textId="77777777" w:rsidR="00313285" w:rsidRDefault="00313285" w:rsidP="00313285">
      <w:r>
        <w:t xml:space="preserve">      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 xml:space="preserve">[i,25] &lt;- </w:t>
      </w:r>
      <w:proofErr w:type="spellStart"/>
      <w:r>
        <w:t>AUC_loop</w:t>
      </w:r>
      <w:proofErr w:type="spellEnd"/>
    </w:p>
    <w:p w14:paraId="5FA4A7BD" w14:textId="77777777" w:rsidR="00313285" w:rsidRDefault="00313285" w:rsidP="00313285">
      <w:r>
        <w:t xml:space="preserve">      #print(</w:t>
      </w:r>
      <w:proofErr w:type="gramStart"/>
      <w:r>
        <w:t>big.coords</w:t>
      </w:r>
      <w:proofErr w:type="gramEnd"/>
      <w:r>
        <w:t>_df[i,])</w:t>
      </w:r>
    </w:p>
    <w:p w14:paraId="4AC3EDD4" w14:textId="77777777" w:rsidR="00313285" w:rsidRDefault="00313285" w:rsidP="00313285">
      <w:r>
        <w:t xml:space="preserve">      #counter&lt;-counter+1</w:t>
      </w:r>
    </w:p>
    <w:p w14:paraId="5987B4A2" w14:textId="77777777" w:rsidR="00313285" w:rsidRDefault="00313285" w:rsidP="00313285">
      <w:r>
        <w:lastRenderedPageBreak/>
        <w:t xml:space="preserve">      #print(counter)</w:t>
      </w:r>
    </w:p>
    <w:p w14:paraId="462983CB" w14:textId="77777777" w:rsidR="00313285" w:rsidRDefault="00313285" w:rsidP="00313285">
      <w:r>
        <w:t xml:space="preserve">    }</w:t>
      </w:r>
    </w:p>
    <w:p w14:paraId="41B1CD86" w14:textId="77777777" w:rsidR="00313285" w:rsidRDefault="00313285" w:rsidP="00313285">
      <w:r>
        <w:t xml:space="preserve"> </w:t>
      </w:r>
    </w:p>
    <w:p w14:paraId="5D267228" w14:textId="77777777" w:rsidR="00313285" w:rsidRDefault="00313285" w:rsidP="00313285">
      <w:r>
        <w:t xml:space="preserve">    # </w:t>
      </w:r>
      <w:proofErr w:type="gramStart"/>
      <w:r>
        <w:t>lets</w:t>
      </w:r>
      <w:proofErr w:type="gramEnd"/>
      <w:r>
        <w:t xml:space="preserve"> develop model metrics specific for train and test splits</w:t>
      </w:r>
    </w:p>
    <w:p w14:paraId="26F658A0" w14:textId="77777777" w:rsidR="00313285" w:rsidRDefault="00313285" w:rsidP="00313285">
      <w:r>
        <w:t xml:space="preserve">    # store NB threshold</w:t>
      </w:r>
    </w:p>
    <w:p w14:paraId="53B2C1C6" w14:textId="77777777" w:rsidR="00313285" w:rsidRDefault="00313285" w:rsidP="00313285">
      <w:r>
        <w:t xml:space="preserve">    </w:t>
      </w:r>
      <w:proofErr w:type="spellStart"/>
      <w:r>
        <w:t>NBthreshold</w:t>
      </w:r>
      <w:proofErr w:type="spellEnd"/>
      <w:r>
        <w:t xml:space="preserve"> &lt;- 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["NB",1]</w:t>
      </w:r>
    </w:p>
    <w:p w14:paraId="0BC0A5FE" w14:textId="77777777" w:rsidR="00313285" w:rsidRDefault="00313285" w:rsidP="00313285">
      <w:r>
        <w:t xml:space="preserve">    </w:t>
      </w:r>
      <w:proofErr w:type="spellStart"/>
      <w:r>
        <w:t>ROC_NB_train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train$class</w:t>
      </w:r>
      <w:proofErr w:type="spell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(train_noClass_df2$NBpred))</w:t>
      </w:r>
    </w:p>
    <w:p w14:paraId="78ACCBAD" w14:textId="77777777" w:rsidR="00313285" w:rsidRDefault="00313285" w:rsidP="00313285">
      <w:r>
        <w:t xml:space="preserve">    #</w:t>
      </w:r>
      <w:proofErr w:type="gramStart"/>
      <w:r>
        <w:t>plot(</w:t>
      </w:r>
      <w:proofErr w:type="gramEnd"/>
      <w:r>
        <w:t xml:space="preserve">ROC_NB_train, col="purple", </w:t>
      </w:r>
      <w:proofErr w:type="spellStart"/>
      <w:proofErr w:type="gramStart"/>
      <w:r>
        <w:t>legacy.axes</w:t>
      </w:r>
      <w:proofErr w:type="spellEnd"/>
      <w:proofErr w:type="gramEnd"/>
      <w:r>
        <w:t>=T, main="</w:t>
      </w:r>
      <w:proofErr w:type="spellStart"/>
      <w:r>
        <w:t>ROC_NB_train</w:t>
      </w:r>
      <w:proofErr w:type="spellEnd"/>
      <w:r>
        <w:t>") #troubleshooting</w:t>
      </w:r>
    </w:p>
    <w:p w14:paraId="180E93DA" w14:textId="77777777" w:rsidR="00313285" w:rsidRDefault="00313285" w:rsidP="00313285">
      <w:r>
        <w:t xml:space="preserve">    </w:t>
      </w:r>
      <w:proofErr w:type="spellStart"/>
      <w:proofErr w:type="gramStart"/>
      <w:r>
        <w:t>my.coords</w:t>
      </w:r>
      <w:proofErr w:type="gramEnd"/>
      <w:r>
        <w:t>_NB_train</w:t>
      </w:r>
      <w:proofErr w:type="spellEnd"/>
      <w:r>
        <w:t xml:space="preserve"> &lt;- </w:t>
      </w:r>
      <w:proofErr w:type="gramStart"/>
      <w:r>
        <w:t>coords(</w:t>
      </w:r>
      <w:proofErr w:type="spellStart"/>
      <w:proofErr w:type="gramEnd"/>
      <w:r>
        <w:t>ROC_NB_train</w:t>
      </w:r>
      <w:proofErr w:type="spellEnd"/>
      <w:r>
        <w:t xml:space="preserve">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NBthreshold</w:t>
      </w:r>
      <w:proofErr w:type="spellEnd"/>
      <w:r>
        <w:t>), ret = "all", transpose = FALSE)</w:t>
      </w:r>
    </w:p>
    <w:p w14:paraId="024ACA2C" w14:textId="77777777" w:rsidR="00313285" w:rsidRDefault="00313285" w:rsidP="00313285">
      <w:r>
        <w:t xml:space="preserve">    print(</w:t>
      </w:r>
      <w:proofErr w:type="spellStart"/>
      <w:proofErr w:type="gramStart"/>
      <w:r>
        <w:t>my.coords</w:t>
      </w:r>
      <w:proofErr w:type="gramEnd"/>
      <w:r>
        <w:t>_NB_train</w:t>
      </w:r>
      <w:proofErr w:type="spellEnd"/>
      <w:r>
        <w:t>) #troubleshooting</w:t>
      </w:r>
    </w:p>
    <w:p w14:paraId="0A3AA166" w14:textId="77777777" w:rsidR="00313285" w:rsidRDefault="00313285" w:rsidP="00313285">
      <w:r>
        <w:t xml:space="preserve">    </w:t>
      </w:r>
      <w:proofErr w:type="spellStart"/>
      <w:r>
        <w:t>ROC_NB_test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test$class</w:t>
      </w:r>
      <w:proofErr w:type="spell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(test_noClass_df2$NBpred))</w:t>
      </w:r>
    </w:p>
    <w:p w14:paraId="064E8E5E" w14:textId="77777777" w:rsidR="00313285" w:rsidRDefault="00313285" w:rsidP="00313285">
      <w:r>
        <w:t xml:space="preserve">    </w:t>
      </w:r>
      <w:proofErr w:type="spellStart"/>
      <w:proofErr w:type="gramStart"/>
      <w:r>
        <w:t>my.coords</w:t>
      </w:r>
      <w:proofErr w:type="gramEnd"/>
      <w:r>
        <w:t>_NB_test</w:t>
      </w:r>
      <w:proofErr w:type="spellEnd"/>
      <w:r>
        <w:t xml:space="preserve"> &lt;- </w:t>
      </w:r>
      <w:proofErr w:type="gramStart"/>
      <w:r>
        <w:t>coords(</w:t>
      </w:r>
      <w:proofErr w:type="spellStart"/>
      <w:proofErr w:type="gramEnd"/>
      <w:r>
        <w:t>ROC_NB_test</w:t>
      </w:r>
      <w:proofErr w:type="spellEnd"/>
      <w:r>
        <w:t xml:space="preserve">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NBthreshold</w:t>
      </w:r>
      <w:proofErr w:type="spellEnd"/>
      <w:r>
        <w:t>), ret = "all", transpose = FALSE)</w:t>
      </w:r>
    </w:p>
    <w:p w14:paraId="0EB85B1F" w14:textId="77777777" w:rsidR="00313285" w:rsidRDefault="00313285" w:rsidP="00313285">
      <w:r>
        <w:t xml:space="preserve">    print(</w:t>
      </w:r>
      <w:proofErr w:type="spellStart"/>
      <w:proofErr w:type="gramStart"/>
      <w:r>
        <w:t>my.coords</w:t>
      </w:r>
      <w:proofErr w:type="gramEnd"/>
      <w:r>
        <w:t>_NB_test</w:t>
      </w:r>
      <w:proofErr w:type="spellEnd"/>
      <w:r>
        <w:t>) #troubleshooting</w:t>
      </w:r>
    </w:p>
    <w:p w14:paraId="518C7A92" w14:textId="77777777" w:rsidR="00313285" w:rsidRDefault="00313285" w:rsidP="00313285">
      <w:r>
        <w:t xml:space="preserve">    </w:t>
      </w:r>
    </w:p>
    <w:p w14:paraId="154722D6" w14:textId="77777777" w:rsidR="00313285" w:rsidRDefault="00313285" w:rsidP="00313285">
      <w:r>
        <w:t xml:space="preserve">    # store RF threshold</w:t>
      </w:r>
    </w:p>
    <w:p w14:paraId="65101F84" w14:textId="77777777" w:rsidR="00313285" w:rsidRDefault="00313285" w:rsidP="00313285">
      <w:r>
        <w:t xml:space="preserve">    </w:t>
      </w:r>
      <w:proofErr w:type="spellStart"/>
      <w:r>
        <w:t>RFthreshold</w:t>
      </w:r>
      <w:proofErr w:type="spellEnd"/>
      <w:r>
        <w:t xml:space="preserve"> &lt;- 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["RF",1]</w:t>
      </w:r>
    </w:p>
    <w:p w14:paraId="3695F880" w14:textId="77777777" w:rsidR="00313285" w:rsidRDefault="00313285" w:rsidP="00313285">
      <w:r>
        <w:t xml:space="preserve">    print(str(</w:t>
      </w:r>
      <w:proofErr w:type="spellStart"/>
      <w:r>
        <w:t>rf_train_df</w:t>
      </w:r>
      <w:proofErr w:type="spellEnd"/>
      <w:r>
        <w:t>))</w:t>
      </w:r>
    </w:p>
    <w:p w14:paraId="326B0F68" w14:textId="77777777" w:rsidR="00313285" w:rsidRDefault="00313285" w:rsidP="00313285">
      <w:r>
        <w:t xml:space="preserve">    </w:t>
      </w:r>
      <w:proofErr w:type="spellStart"/>
      <w:r>
        <w:t>ROC_RF_train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train$class</w:t>
      </w:r>
      <w:proofErr w:type="spell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rf_train_df$P</w:t>
      </w:r>
      <w:proofErr w:type="spellEnd"/>
      <w:r>
        <w:t>))</w:t>
      </w:r>
    </w:p>
    <w:p w14:paraId="503AD881" w14:textId="77777777" w:rsidR="00313285" w:rsidRDefault="00313285" w:rsidP="00313285">
      <w:r>
        <w:t xml:space="preserve">    #</w:t>
      </w:r>
      <w:proofErr w:type="gramStart"/>
      <w:r>
        <w:t>plot(</w:t>
      </w:r>
      <w:proofErr w:type="gramEnd"/>
      <w:r>
        <w:t xml:space="preserve">ROC_NB_train, col="purple", </w:t>
      </w:r>
      <w:proofErr w:type="spellStart"/>
      <w:proofErr w:type="gramStart"/>
      <w:r>
        <w:t>legacy.axes</w:t>
      </w:r>
      <w:proofErr w:type="spellEnd"/>
      <w:proofErr w:type="gramEnd"/>
      <w:r>
        <w:t>=T, main="</w:t>
      </w:r>
      <w:proofErr w:type="spellStart"/>
      <w:r>
        <w:t>ROC_NB_train</w:t>
      </w:r>
      <w:proofErr w:type="spellEnd"/>
      <w:r>
        <w:t>") #troubleshooting</w:t>
      </w:r>
    </w:p>
    <w:p w14:paraId="7C90B0E4" w14:textId="77777777" w:rsidR="00313285" w:rsidRDefault="00313285" w:rsidP="00313285">
      <w:r>
        <w:t xml:space="preserve">    </w:t>
      </w:r>
      <w:proofErr w:type="spellStart"/>
      <w:proofErr w:type="gramStart"/>
      <w:r>
        <w:t>my.coords</w:t>
      </w:r>
      <w:proofErr w:type="gramEnd"/>
      <w:r>
        <w:t>_RF_train</w:t>
      </w:r>
      <w:proofErr w:type="spellEnd"/>
      <w:r>
        <w:t xml:space="preserve"> &lt;- </w:t>
      </w:r>
      <w:proofErr w:type="gramStart"/>
      <w:r>
        <w:t>coords(</w:t>
      </w:r>
      <w:proofErr w:type="spellStart"/>
      <w:proofErr w:type="gramEnd"/>
      <w:r>
        <w:t>ROC_RF_train</w:t>
      </w:r>
      <w:proofErr w:type="spellEnd"/>
      <w:r>
        <w:t xml:space="preserve">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RFthreshold</w:t>
      </w:r>
      <w:proofErr w:type="spellEnd"/>
      <w:r>
        <w:t>), ret = "all", transpose = FALSE)</w:t>
      </w:r>
    </w:p>
    <w:p w14:paraId="55DF0779" w14:textId="77777777" w:rsidR="00313285" w:rsidRDefault="00313285" w:rsidP="00313285">
      <w:r>
        <w:t xml:space="preserve">    print(</w:t>
      </w:r>
      <w:proofErr w:type="spellStart"/>
      <w:proofErr w:type="gramStart"/>
      <w:r>
        <w:t>my.coords</w:t>
      </w:r>
      <w:proofErr w:type="gramEnd"/>
      <w:r>
        <w:t>_RF_train</w:t>
      </w:r>
      <w:proofErr w:type="spellEnd"/>
      <w:r>
        <w:t>) #troubleshooting</w:t>
      </w:r>
    </w:p>
    <w:p w14:paraId="682E9554" w14:textId="77777777" w:rsidR="00313285" w:rsidRDefault="00313285" w:rsidP="00313285">
      <w:r>
        <w:t xml:space="preserve">    </w:t>
      </w:r>
      <w:proofErr w:type="spellStart"/>
      <w:r>
        <w:t>ROC_RF_test</w:t>
      </w:r>
      <w:proofErr w:type="spellEnd"/>
      <w:r>
        <w:t xml:space="preserve"> &lt;- roc(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test$class</w:t>
      </w:r>
      <w:proofErr w:type="spell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rf_test_df$P</w:t>
      </w:r>
      <w:proofErr w:type="spellEnd"/>
      <w:r>
        <w:t>))</w:t>
      </w:r>
    </w:p>
    <w:p w14:paraId="5E23B8B1" w14:textId="77777777" w:rsidR="00313285" w:rsidRDefault="00313285" w:rsidP="00313285">
      <w:r>
        <w:lastRenderedPageBreak/>
        <w:t xml:space="preserve">    </w:t>
      </w:r>
      <w:proofErr w:type="spellStart"/>
      <w:proofErr w:type="gramStart"/>
      <w:r>
        <w:t>my.coords</w:t>
      </w:r>
      <w:proofErr w:type="gramEnd"/>
      <w:r>
        <w:t>_RF_test</w:t>
      </w:r>
      <w:proofErr w:type="spellEnd"/>
      <w:r>
        <w:t xml:space="preserve"> &lt;- </w:t>
      </w:r>
      <w:proofErr w:type="gramStart"/>
      <w:r>
        <w:t>coords(</w:t>
      </w:r>
      <w:proofErr w:type="spellStart"/>
      <w:proofErr w:type="gramEnd"/>
      <w:r>
        <w:t>ROC_RF_test</w:t>
      </w:r>
      <w:proofErr w:type="spellEnd"/>
      <w:r>
        <w:t xml:space="preserve">,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RFthreshold</w:t>
      </w:r>
      <w:proofErr w:type="spellEnd"/>
      <w:r>
        <w:t>), ret = "all", transpose = FALSE)</w:t>
      </w:r>
    </w:p>
    <w:p w14:paraId="1B713DD6" w14:textId="77777777" w:rsidR="00313285" w:rsidRDefault="00313285" w:rsidP="00313285">
      <w:r>
        <w:t xml:space="preserve">    print(</w:t>
      </w:r>
      <w:proofErr w:type="spellStart"/>
      <w:proofErr w:type="gramStart"/>
      <w:r>
        <w:t>my.coords</w:t>
      </w:r>
      <w:proofErr w:type="gramEnd"/>
      <w:r>
        <w:t>_RF_test</w:t>
      </w:r>
      <w:proofErr w:type="spellEnd"/>
      <w:r>
        <w:t>) #troubleshooting</w:t>
      </w:r>
    </w:p>
    <w:p w14:paraId="625E04EB" w14:textId="77777777" w:rsidR="00313285" w:rsidRDefault="00313285" w:rsidP="00313285">
      <w:r>
        <w:t xml:space="preserve">    </w:t>
      </w:r>
    </w:p>
    <w:p w14:paraId="4BEFA4D4" w14:textId="77777777" w:rsidR="00313285" w:rsidRDefault="00313285" w:rsidP="00313285">
      <w:r>
        <w:t xml:space="preserve">    # </w:t>
      </w:r>
      <w:proofErr w:type="gramStart"/>
      <w:r>
        <w:t>make</w:t>
      </w:r>
      <w:proofErr w:type="gramEnd"/>
      <w:r>
        <w:t xml:space="preserve"> a </w:t>
      </w:r>
      <w:proofErr w:type="spellStart"/>
      <w:r>
        <w:t>dataframe</w:t>
      </w:r>
      <w:proofErr w:type="spellEnd"/>
    </w:p>
    <w:p w14:paraId="439343B7" w14:textId="77777777" w:rsidR="00313285" w:rsidRDefault="00313285" w:rsidP="00313285">
      <w:r>
        <w:t xml:space="preserve">    </w:t>
      </w:r>
      <w:proofErr w:type="spellStart"/>
      <w:r>
        <w:t>test_train_split_metrics</w:t>
      </w:r>
      <w:proofErr w:type="spellEnd"/>
      <w:r>
        <w:t xml:space="preserve"> &lt;- as.</w:t>
      </w:r>
      <w:proofErr w:type="gramStart"/>
      <w:r>
        <w:t>data.frame</w:t>
      </w:r>
      <w:proofErr w:type="gramEnd"/>
      <w:r>
        <w:t>(rbind(</w:t>
      </w:r>
      <w:proofErr w:type="gramStart"/>
      <w:r>
        <w:t>my.coords</w:t>
      </w:r>
      <w:proofErr w:type="gramEnd"/>
      <w:r>
        <w:t>_NB_</w:t>
      </w:r>
      <w:proofErr w:type="gramStart"/>
      <w:r>
        <w:t>train,my</w:t>
      </w:r>
      <w:proofErr w:type="gramEnd"/>
      <w:r>
        <w:t>.coords_NB_</w:t>
      </w:r>
      <w:proofErr w:type="gramStart"/>
      <w:r>
        <w:t>test,my</w:t>
      </w:r>
      <w:proofErr w:type="gramEnd"/>
      <w:r>
        <w:t>.coords_RF_</w:t>
      </w:r>
      <w:proofErr w:type="gramStart"/>
      <w:r>
        <w:t>train,my</w:t>
      </w:r>
      <w:proofErr w:type="gramEnd"/>
      <w:r>
        <w:t>.coords_RF_test))</w:t>
      </w:r>
    </w:p>
    <w:p w14:paraId="03999023" w14:textId="77777777" w:rsidR="00313285" w:rsidRDefault="00313285" w:rsidP="00313285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test_train_split_metrics</w:t>
      </w:r>
      <w:proofErr w:type="spellEnd"/>
      <w:r>
        <w:t>) &lt;- c("NB_train","NB_test","RF_train","</w:t>
      </w:r>
      <w:proofErr w:type="spellStart"/>
      <w:r>
        <w:t>RF_test</w:t>
      </w:r>
      <w:proofErr w:type="spellEnd"/>
      <w:r>
        <w:t>")</w:t>
      </w:r>
    </w:p>
    <w:p w14:paraId="353B3B39" w14:textId="77777777" w:rsidR="00313285" w:rsidRDefault="00313285" w:rsidP="00313285">
      <w:r>
        <w:t xml:space="preserve">    </w:t>
      </w:r>
    </w:p>
    <w:p w14:paraId="3C5BCF80" w14:textId="77777777" w:rsidR="00313285" w:rsidRDefault="00313285" w:rsidP="00313285">
      <w:r>
        <w:t xml:space="preserve">    # </w:t>
      </w:r>
      <w:proofErr w:type="gramStart"/>
      <w:r>
        <w:t>how</w:t>
      </w:r>
      <w:proofErr w:type="gramEnd"/>
      <w:r>
        <w:t xml:space="preserve"> to add ROC curves to Shiny app</w:t>
      </w:r>
    </w:p>
    <w:p w14:paraId="29343A84" w14:textId="77777777" w:rsidR="00313285" w:rsidRDefault="00313285" w:rsidP="00313285">
      <w:r>
        <w:t xml:space="preserve">    ## wish I could overlay like code below, but probably going to have to display separately</w:t>
      </w:r>
    </w:p>
    <w:p w14:paraId="53B5ABB3" w14:textId="77777777" w:rsidR="00313285" w:rsidRDefault="00313285" w:rsidP="00313285">
      <w:r>
        <w:t xml:space="preserve">    #</w:t>
      </w:r>
      <w:proofErr w:type="gramStart"/>
      <w:r>
        <w:t>plot(</w:t>
      </w:r>
      <w:proofErr w:type="gramEnd"/>
      <w:r>
        <w:t xml:space="preserve">ROC_DN_reporter, col="purple", </w:t>
      </w:r>
      <w:proofErr w:type="spellStart"/>
      <w:proofErr w:type="gramStart"/>
      <w:r>
        <w:t>legacy.axes</w:t>
      </w:r>
      <w:proofErr w:type="spellEnd"/>
      <w:proofErr w:type="gramEnd"/>
      <w:r>
        <w:t>=T,</w:t>
      </w:r>
    </w:p>
    <w:p w14:paraId="7B88D262" w14:textId="77777777" w:rsidR="00313285" w:rsidRDefault="00313285" w:rsidP="00313285">
      <w:r>
        <w:t xml:space="preserve">    #     main="Individual assays")</w:t>
      </w:r>
    </w:p>
    <w:p w14:paraId="4AFBEA12" w14:textId="77777777" w:rsidR="00313285" w:rsidRDefault="00313285" w:rsidP="00313285">
      <w:r>
        <w:t xml:space="preserve">    #</w:t>
      </w:r>
      <w:proofErr w:type="gramStart"/>
      <w:r>
        <w:t>lines(</w:t>
      </w:r>
      <w:proofErr w:type="gramEnd"/>
      <w:r>
        <w:t>ROC_WT_nutlin, col = "red")</w:t>
      </w:r>
    </w:p>
    <w:p w14:paraId="3D4F80BE" w14:textId="77777777" w:rsidR="00313285" w:rsidRDefault="00313285" w:rsidP="00313285">
      <w:r>
        <w:t xml:space="preserve">    #</w:t>
      </w:r>
      <w:proofErr w:type="gramStart"/>
      <w:r>
        <w:t>lines(</w:t>
      </w:r>
      <w:proofErr w:type="gramEnd"/>
      <w:r>
        <w:t>ROC_Etoposide, col = "green")</w:t>
      </w:r>
    </w:p>
    <w:p w14:paraId="2E0AC873" w14:textId="77777777" w:rsidR="00313285" w:rsidRDefault="00313285" w:rsidP="00313285">
      <w:r>
        <w:t xml:space="preserve">    #</w:t>
      </w:r>
      <w:proofErr w:type="gramStart"/>
      <w:r>
        <w:t>lines(</w:t>
      </w:r>
      <w:proofErr w:type="gramEnd"/>
      <w:r>
        <w:t>ROC_null_nutlin, col = "blue")</w:t>
      </w:r>
    </w:p>
    <w:p w14:paraId="6EB8ABEE" w14:textId="77777777" w:rsidR="00313285" w:rsidRDefault="00313285" w:rsidP="00313285">
      <w:r>
        <w:t xml:space="preserve">    </w:t>
      </w:r>
    </w:p>
    <w:p w14:paraId="3DA8C697" w14:textId="77777777" w:rsidR="00313285" w:rsidRDefault="00313285" w:rsidP="00313285">
      <w:r>
        <w:t xml:space="preserve">    #print(model$results$Kappa) # troubleshooting</w:t>
      </w:r>
    </w:p>
    <w:p w14:paraId="0ED775BC" w14:textId="77777777" w:rsidR="00313285" w:rsidRDefault="00313285" w:rsidP="00313285">
      <w:r>
        <w:t xml:space="preserve">    </w:t>
      </w:r>
    </w:p>
    <w:p w14:paraId="7ACC6FD4" w14:textId="77777777" w:rsidR="00313285" w:rsidRDefault="00313285" w:rsidP="00313285">
      <w:r>
        <w:t xml:space="preserve">    print('testing7') # troubleshooting</w:t>
      </w:r>
    </w:p>
    <w:p w14:paraId="0FEB239C" w14:textId="77777777" w:rsidR="00313285" w:rsidRDefault="00313285" w:rsidP="00313285">
      <w:r>
        <w:t xml:space="preserve">    </w:t>
      </w:r>
    </w:p>
    <w:p w14:paraId="4AC1DA6F" w14:textId="77777777" w:rsidR="00313285" w:rsidRDefault="00313285" w:rsidP="00313285">
      <w:r>
        <w:t xml:space="preserve">    #######################</w:t>
      </w:r>
    </w:p>
    <w:p w14:paraId="09E5A819" w14:textId="77777777" w:rsidR="00313285" w:rsidRDefault="00313285" w:rsidP="00313285">
      <w:r>
        <w:t xml:space="preserve">    #######################</w:t>
      </w:r>
    </w:p>
    <w:p w14:paraId="4A6E7D68" w14:textId="77777777" w:rsidR="00313285" w:rsidRDefault="00313285" w:rsidP="00313285">
      <w:r>
        <w:t xml:space="preserve">    ####################### calculate </w:t>
      </w:r>
      <w:proofErr w:type="spellStart"/>
      <w:r>
        <w:t>OddsPath</w:t>
      </w:r>
      <w:proofErr w:type="spellEnd"/>
    </w:p>
    <w:p w14:paraId="0BCDCCB6" w14:textId="77777777" w:rsidR="00313285" w:rsidRDefault="00313285" w:rsidP="00313285">
      <w:r>
        <w:t xml:space="preserve">    </w:t>
      </w:r>
    </w:p>
    <w:p w14:paraId="713311FE" w14:textId="77777777" w:rsidR="00313285" w:rsidRDefault="00313285" w:rsidP="00313285">
      <w:r>
        <w:t xml:space="preserve">    # </w:t>
      </w:r>
      <w:proofErr w:type="gramStart"/>
      <w:r>
        <w:t>add</w:t>
      </w:r>
      <w:proofErr w:type="gramEnd"/>
      <w:r>
        <w:t xml:space="preserve"> correct </w:t>
      </w:r>
      <w:proofErr w:type="spellStart"/>
      <w:r>
        <w:t>pseudocount</w:t>
      </w:r>
      <w:proofErr w:type="spellEnd"/>
      <w:r>
        <w:t xml:space="preserve"> adjustments</w:t>
      </w:r>
    </w:p>
    <w:p w14:paraId="4F464019" w14:textId="77777777" w:rsidR="00313285" w:rsidRDefault="00313285" w:rsidP="00313285">
      <w:r>
        <w:lastRenderedPageBreak/>
        <w:t xml:space="preserve">    ## thank you Malvika!!</w:t>
      </w:r>
    </w:p>
    <w:p w14:paraId="5515DE77" w14:textId="77777777" w:rsidR="00313285" w:rsidRDefault="00313285" w:rsidP="00313285">
      <w:r>
        <w:t xml:space="preserve">    # </w:t>
      </w:r>
      <w:proofErr w:type="spellStart"/>
      <w:r>
        <w:t>Pseudocount</w:t>
      </w:r>
      <w:proofErr w:type="spellEnd"/>
      <w:r>
        <w:t xml:space="preserve"> adjustments</w:t>
      </w:r>
    </w:p>
    <w:p w14:paraId="43045DD6" w14:textId="77777777" w:rsidR="00313285" w:rsidRDefault="00313285" w:rsidP="00313285">
      <w:r>
        <w:t xml:space="preserve">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assay_abnormal_num</w:t>
      </w:r>
      <w:proofErr w:type="spellEnd"/>
      <w:r>
        <w:t xml:space="preserve"> == </w:t>
      </w:r>
      <w:proofErr w:type="spellStart"/>
      <w:r>
        <w:t>total_assay_true_path</w:t>
      </w:r>
      <w:proofErr w:type="spellEnd"/>
      <w:r>
        <w:t>:</w:t>
      </w:r>
    </w:p>
    <w:p w14:paraId="1990B615" w14:textId="77777777" w:rsidR="00313285" w:rsidRDefault="00313285" w:rsidP="00313285">
      <w:r>
        <w:t xml:space="preserve">    #  </w:t>
      </w:r>
      <w:proofErr w:type="spellStart"/>
      <w:r>
        <w:t>assay_abnormal_num</w:t>
      </w:r>
      <w:proofErr w:type="spellEnd"/>
      <w:r>
        <w:t xml:space="preserve"> += 1</w:t>
      </w:r>
    </w:p>
    <w:p w14:paraId="5FA60736" w14:textId="77777777" w:rsidR="00313285" w:rsidRDefault="00313285" w:rsidP="00313285">
      <w:r>
        <w:t xml:space="preserve">    </w:t>
      </w:r>
    </w:p>
    <w:p w14:paraId="7F6F9CAC" w14:textId="77777777" w:rsidR="00313285" w:rsidRDefault="00313285" w:rsidP="00313285">
      <w:r>
        <w:t xml:space="preserve">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total_assay_true_ben</w:t>
      </w:r>
      <w:proofErr w:type="spellEnd"/>
      <w:r>
        <w:t xml:space="preserve"> == 0 and </w:t>
      </w:r>
      <w:proofErr w:type="spellStart"/>
      <w:r>
        <w:t>benign_controls</w:t>
      </w:r>
      <w:proofErr w:type="spellEnd"/>
      <w:r>
        <w:t xml:space="preserve"> &gt; 1:</w:t>
      </w:r>
    </w:p>
    <w:p w14:paraId="77DA6E90" w14:textId="77777777" w:rsidR="00313285" w:rsidRDefault="00313285" w:rsidP="00313285">
      <w:r>
        <w:t xml:space="preserve">    #  </w:t>
      </w:r>
      <w:proofErr w:type="spellStart"/>
      <w:r>
        <w:t>total_assay_true_ben</w:t>
      </w:r>
      <w:proofErr w:type="spellEnd"/>
      <w:r>
        <w:t xml:space="preserve"> += 1</w:t>
      </w:r>
    </w:p>
    <w:p w14:paraId="11D082BA" w14:textId="77777777" w:rsidR="00313285" w:rsidRDefault="00313285" w:rsidP="00313285">
      <w:r>
        <w:t xml:space="preserve">    </w:t>
      </w:r>
    </w:p>
    <w:p w14:paraId="0733C927" w14:textId="77777777" w:rsidR="00313285" w:rsidRDefault="00313285" w:rsidP="00313285">
      <w:r>
        <w:t xml:space="preserve">    # </w:t>
      </w:r>
      <w:proofErr w:type="spellStart"/>
      <w:r>
        <w:t>OddsPath</w:t>
      </w:r>
      <w:proofErr w:type="spellEnd"/>
      <w:r>
        <w:t xml:space="preserve"> = [P2 * (1 - P1)] / [(1 - P2) * P1] </w:t>
      </w:r>
    </w:p>
    <w:p w14:paraId="68B89DC1" w14:textId="77777777" w:rsidR="00313285" w:rsidRDefault="00313285" w:rsidP="00313285">
      <w:r>
        <w:t xml:space="preserve">    </w:t>
      </w:r>
    </w:p>
    <w:p w14:paraId="0D88E4FC" w14:textId="77777777" w:rsidR="00313285" w:rsidRDefault="00313285" w:rsidP="00313285">
      <w:r>
        <w:t xml:space="preserve">    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OddsPath</w:t>
      </w:r>
      <w:proofErr w:type="spellEnd"/>
    </w:p>
    <w:p w14:paraId="57C5524A" w14:textId="77777777" w:rsidR="00313285" w:rsidRDefault="00313285" w:rsidP="00313285">
      <w:r>
        <w:t xml:space="preserve">    </w:t>
      </w:r>
    </w:p>
    <w:p w14:paraId="47F2CA4F" w14:textId="77777777" w:rsidR="00313285" w:rsidRDefault="00313285" w:rsidP="00313285">
      <w:r>
        <w:t xml:space="preserve">    # pre-loop</w:t>
      </w:r>
    </w:p>
    <w:p w14:paraId="484801FB" w14:textId="77777777" w:rsidR="00313285" w:rsidRDefault="00313285" w:rsidP="00313285">
      <w:r>
        <w:t xml:space="preserve">    </w:t>
      </w:r>
    </w:p>
    <w:p w14:paraId="0D80C664" w14:textId="77777777" w:rsidR="00313285" w:rsidRDefault="00313285" w:rsidP="00313285">
      <w:r>
        <w:t xml:space="preserve">    # count number of path and number of benign</w:t>
      </w:r>
    </w:p>
    <w:p w14:paraId="20479364" w14:textId="77777777" w:rsidR="00313285" w:rsidRDefault="00313285" w:rsidP="00313285">
      <w:r>
        <w:t xml:space="preserve">    </w:t>
      </w:r>
      <w:proofErr w:type="spellStart"/>
      <w:r>
        <w:t>path_count</w:t>
      </w:r>
      <w:proofErr w:type="spellEnd"/>
      <w:r>
        <w:t xml:space="preserve"> &lt;- </w:t>
      </w:r>
      <w:proofErr w:type="gramStart"/>
      <w:r>
        <w:t>length(which(</w:t>
      </w:r>
      <w:proofErr w:type="gramEnd"/>
      <w:r>
        <w:t>df1$binary_clinvar_class == "P"))</w:t>
      </w:r>
    </w:p>
    <w:p w14:paraId="74EE2B7B" w14:textId="77777777" w:rsidR="00313285" w:rsidRDefault="00313285" w:rsidP="00313285">
      <w:r>
        <w:t xml:space="preserve">    </w:t>
      </w:r>
      <w:proofErr w:type="spellStart"/>
      <w:r>
        <w:t>benign_count</w:t>
      </w:r>
      <w:proofErr w:type="spellEnd"/>
      <w:r>
        <w:t xml:space="preserve"> &lt;- </w:t>
      </w:r>
      <w:proofErr w:type="gramStart"/>
      <w:r>
        <w:t>length(which(</w:t>
      </w:r>
      <w:proofErr w:type="gramEnd"/>
      <w:r>
        <w:t>df1$binary_clinvar_class == "B"))</w:t>
      </w:r>
    </w:p>
    <w:p w14:paraId="70070AD0" w14:textId="77777777" w:rsidR="00313285" w:rsidRDefault="00313285" w:rsidP="00313285">
      <w:r>
        <w:t xml:space="preserve">    </w:t>
      </w:r>
    </w:p>
    <w:p w14:paraId="5936B470" w14:textId="77777777" w:rsidR="00313285" w:rsidRDefault="00313285" w:rsidP="00313285">
      <w:r>
        <w:t xml:space="preserve">    ## set variables not specific to MAVE or integration method</w:t>
      </w:r>
    </w:p>
    <w:p w14:paraId="22B515AA" w14:textId="77777777" w:rsidR="00313285" w:rsidRDefault="00313285" w:rsidP="00313285">
      <w:r>
        <w:t xml:space="preserve">    </w:t>
      </w:r>
      <w:proofErr w:type="spellStart"/>
      <w:r>
        <w:t>total_controls</w:t>
      </w:r>
      <w:proofErr w:type="spellEnd"/>
      <w:r>
        <w:t xml:space="preserve"> &lt;- </w:t>
      </w:r>
      <w:proofErr w:type="spellStart"/>
      <w:r>
        <w:t>path_count</w:t>
      </w:r>
      <w:proofErr w:type="spellEnd"/>
      <w:r>
        <w:t xml:space="preserve"> + </w:t>
      </w:r>
      <w:proofErr w:type="spellStart"/>
      <w:r>
        <w:t>benign_count</w:t>
      </w:r>
      <w:proofErr w:type="spellEnd"/>
    </w:p>
    <w:p w14:paraId="180CE098" w14:textId="77777777" w:rsidR="00313285" w:rsidRDefault="00313285" w:rsidP="00313285">
      <w:r>
        <w:t xml:space="preserve">    ## calculate prior probability</w:t>
      </w:r>
    </w:p>
    <w:p w14:paraId="4110E5C9" w14:textId="77777777" w:rsidR="00313285" w:rsidRDefault="00313285" w:rsidP="00313285">
      <w:r>
        <w:t xml:space="preserve">    </w:t>
      </w:r>
    </w:p>
    <w:p w14:paraId="404C1D32" w14:textId="77777777" w:rsidR="00313285" w:rsidRDefault="00313285" w:rsidP="00313285">
      <w:r>
        <w:t xml:space="preserve">    </w:t>
      </w:r>
      <w:proofErr w:type="spellStart"/>
      <w:r>
        <w:t>prior_prob_path</w:t>
      </w:r>
      <w:proofErr w:type="spellEnd"/>
      <w:r>
        <w:t xml:space="preserve"> &lt;- </w:t>
      </w:r>
      <w:proofErr w:type="spellStart"/>
      <w:r>
        <w:t>path_count</w:t>
      </w:r>
      <w:proofErr w:type="spellEnd"/>
      <w:r>
        <w:t xml:space="preserve"> / </w:t>
      </w:r>
      <w:proofErr w:type="spellStart"/>
      <w:r>
        <w:t>total_controls</w:t>
      </w:r>
      <w:proofErr w:type="spellEnd"/>
    </w:p>
    <w:p w14:paraId="4308E473" w14:textId="77777777" w:rsidR="00313285" w:rsidRDefault="00313285" w:rsidP="00313285">
      <w:r>
        <w:t xml:space="preserve">    </w:t>
      </w:r>
      <w:proofErr w:type="spellStart"/>
      <w:r>
        <w:t>prior_prob_benign</w:t>
      </w:r>
      <w:proofErr w:type="spellEnd"/>
      <w:r>
        <w:t xml:space="preserve"> &lt;- </w:t>
      </w:r>
      <w:proofErr w:type="spellStart"/>
      <w:r>
        <w:t>benign_count</w:t>
      </w:r>
      <w:proofErr w:type="spellEnd"/>
      <w:r>
        <w:t xml:space="preserve"> / </w:t>
      </w:r>
      <w:proofErr w:type="spellStart"/>
      <w:r>
        <w:t>total_controls</w:t>
      </w:r>
      <w:proofErr w:type="spellEnd"/>
    </w:p>
    <w:p w14:paraId="4730EF16" w14:textId="77777777" w:rsidR="00313285" w:rsidRDefault="00313285" w:rsidP="00313285">
      <w:r>
        <w:t xml:space="preserve">    </w:t>
      </w:r>
    </w:p>
    <w:p w14:paraId="3B50FAA1" w14:textId="77777777" w:rsidR="00313285" w:rsidRDefault="00313285" w:rsidP="00313285">
      <w:r>
        <w:t xml:space="preserve">    # loop</w:t>
      </w:r>
    </w:p>
    <w:p w14:paraId="2CABD1F3" w14:textId="77777777" w:rsidR="00313285" w:rsidRDefault="00313285" w:rsidP="00313285">
      <w:r>
        <w:lastRenderedPageBreak/>
        <w:t xml:space="preserve">    </w:t>
      </w:r>
    </w:p>
    <w:p w14:paraId="56A21A7D" w14:textId="77777777" w:rsidR="00313285" w:rsidRDefault="00313285" w:rsidP="00313285">
      <w:r>
        <w:t xml:space="preserve">    # setup empty </w:t>
      </w:r>
      <w:proofErr w:type="spellStart"/>
      <w:r>
        <w:t>dataframe</w:t>
      </w:r>
      <w:proofErr w:type="spellEnd"/>
      <w:r>
        <w:t xml:space="preserve"> to accept data within loop</w:t>
      </w:r>
    </w:p>
    <w:p w14:paraId="23DF04A1" w14:textId="77777777" w:rsidR="00313285" w:rsidRDefault="00313285" w:rsidP="00313285">
      <w:r>
        <w:t xml:space="preserve">    </w:t>
      </w:r>
      <w:proofErr w:type="spellStart"/>
      <w:r>
        <w:t>oddsPath_path_vec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3DC15873" w14:textId="77777777" w:rsidR="00313285" w:rsidRDefault="00313285" w:rsidP="00313285">
      <w:r>
        <w:t xml:space="preserve">    </w:t>
      </w:r>
      <w:proofErr w:type="spellStart"/>
      <w:r>
        <w:t>oddsPath_benign_vec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3D6B03F3" w14:textId="77777777" w:rsidR="00313285" w:rsidRDefault="00313285" w:rsidP="00313285">
      <w:r>
        <w:t xml:space="preserve">    counter=1 # not sure if I need a counter</w:t>
      </w:r>
    </w:p>
    <w:p w14:paraId="4D8368C1" w14:textId="77777777" w:rsidR="00313285" w:rsidRDefault="00313285" w:rsidP="00313285">
      <w:r>
        <w:t xml:space="preserve">    </w:t>
      </w:r>
    </w:p>
    <w:p w14:paraId="45568808" w14:textId="77777777" w:rsidR="00313285" w:rsidRDefault="00313285" w:rsidP="00313285">
      <w:r>
        <w:t xml:space="preserve">    # </w:t>
      </w:r>
      <w:proofErr w:type="gramStart"/>
      <w:r>
        <w:t>need</w:t>
      </w:r>
      <w:proofErr w:type="gramEnd"/>
      <w:r>
        <w:t xml:space="preserve"> to fix this</w:t>
      </w:r>
    </w:p>
    <w:p w14:paraId="23AD8588" w14:textId="77777777" w:rsidR="00313285" w:rsidRDefault="00313285" w:rsidP="00313285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>(df_subset2</w:t>
      </w:r>
      <w:proofErr w:type="gramStart"/>
      <w:r>
        <w:t>)){</w:t>
      </w:r>
      <w:proofErr w:type="gramEnd"/>
    </w:p>
    <w:p w14:paraId="52E87817" w14:textId="77777777" w:rsidR="00313285" w:rsidRDefault="00313285" w:rsidP="00313285">
      <w:r>
        <w:t xml:space="preserve">      </w:t>
      </w:r>
    </w:p>
    <w:p w14:paraId="3B53E159" w14:textId="77777777" w:rsidR="00313285" w:rsidRDefault="00313285" w:rsidP="00313285">
      <w:r>
        <w:t xml:space="preserve">      # </w:t>
      </w:r>
      <w:proofErr w:type="gramStart"/>
      <w:r>
        <w:t>set</w:t>
      </w:r>
      <w:proofErr w:type="gramEnd"/>
      <w:r>
        <w:t xml:space="preserve"> MAVE-specific or integration method-specific variables</w:t>
      </w:r>
    </w:p>
    <w:p w14:paraId="1BF8E8C1" w14:textId="77777777" w:rsidR="00313285" w:rsidRDefault="00313285" w:rsidP="00313285">
      <w:r>
        <w:t xml:space="preserve">      </w:t>
      </w:r>
      <w:proofErr w:type="spellStart"/>
      <w:r>
        <w:t>TotalAssayAbnormal</w:t>
      </w:r>
      <w:proofErr w:type="spellEnd"/>
      <w:r>
        <w:t xml:space="preserve"> &lt;- 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 xml:space="preserve">[counter] + </w:t>
      </w:r>
      <w:proofErr w:type="spellStart"/>
      <w:proofErr w:type="gramStart"/>
      <w:r>
        <w:t>big.coords</w:t>
      </w:r>
      <w:proofErr w:type="gramEnd"/>
      <w:r>
        <w:t>_df$fp</w:t>
      </w:r>
      <w:proofErr w:type="spellEnd"/>
      <w:r>
        <w:t>[counter]</w:t>
      </w:r>
    </w:p>
    <w:p w14:paraId="3705EA4A" w14:textId="77777777" w:rsidR="00313285" w:rsidRDefault="00313285" w:rsidP="00313285">
      <w:r>
        <w:t xml:space="preserve">      </w:t>
      </w:r>
      <w:proofErr w:type="spellStart"/>
      <w:r>
        <w:t>TotalAssayNormal</w:t>
      </w:r>
      <w:proofErr w:type="spellEnd"/>
      <w:r>
        <w:t xml:space="preserve"> &lt;- (</w:t>
      </w:r>
      <w:proofErr w:type="spellStart"/>
      <w:proofErr w:type="gramStart"/>
      <w:r>
        <w:t>big.coords</w:t>
      </w:r>
      <w:proofErr w:type="gramEnd"/>
      <w:r>
        <w:t>_df$tn</w:t>
      </w:r>
      <w:proofErr w:type="spellEnd"/>
      <w:r>
        <w:t>[counter]+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[counter])</w:t>
      </w:r>
    </w:p>
    <w:p w14:paraId="78F9D8DE" w14:textId="77777777" w:rsidR="00313285" w:rsidRDefault="00313285" w:rsidP="00313285">
      <w:r>
        <w:t xml:space="preserve">      </w:t>
      </w:r>
      <w:proofErr w:type="spellStart"/>
      <w:r>
        <w:t>TruePathInAbnormal</w:t>
      </w:r>
      <w:proofErr w:type="spellEnd"/>
      <w:r>
        <w:t xml:space="preserve"> &lt;- 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>[counter]</w:t>
      </w:r>
    </w:p>
    <w:p w14:paraId="2401C180" w14:textId="77777777" w:rsidR="00313285" w:rsidRDefault="00313285" w:rsidP="00313285">
      <w:r>
        <w:t xml:space="preserve">      </w:t>
      </w:r>
      <w:proofErr w:type="spellStart"/>
      <w:r>
        <w:t>TruePathInNormal</w:t>
      </w:r>
      <w:proofErr w:type="spellEnd"/>
      <w:r>
        <w:t xml:space="preserve"> &lt;- 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</w:t>
      </w:r>
    </w:p>
    <w:p w14:paraId="726900EC" w14:textId="77777777" w:rsidR="00313285" w:rsidRDefault="00313285" w:rsidP="00313285">
      <w:r>
        <w:t xml:space="preserve">      #AssayFalseNegative &lt;- 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</w:t>
      </w:r>
    </w:p>
    <w:p w14:paraId="41554B21" w14:textId="77777777" w:rsidR="00313285" w:rsidRDefault="00313285" w:rsidP="00313285">
      <w:r>
        <w:t xml:space="preserve">      # </w:t>
      </w:r>
      <w:proofErr w:type="spellStart"/>
      <w:r>
        <w:t>Pseudocount</w:t>
      </w:r>
      <w:proofErr w:type="spellEnd"/>
      <w:r>
        <w:t xml:space="preserve"> adjustments</w:t>
      </w:r>
    </w:p>
    <w:p w14:paraId="00301253" w14:textId="77777777" w:rsidR="00313285" w:rsidRDefault="00313285" w:rsidP="00313285">
      <w:r>
        <w:t xml:space="preserve">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assay_abnormal_num</w:t>
      </w:r>
      <w:proofErr w:type="spellEnd"/>
      <w:r>
        <w:t xml:space="preserve"> == </w:t>
      </w:r>
      <w:proofErr w:type="spellStart"/>
      <w:r>
        <w:t>total_assay_true_path</w:t>
      </w:r>
      <w:proofErr w:type="spellEnd"/>
      <w:r>
        <w:t>:</w:t>
      </w:r>
    </w:p>
    <w:p w14:paraId="4F3BABC1" w14:textId="77777777" w:rsidR="00313285" w:rsidRDefault="00313285" w:rsidP="00313285">
      <w:r>
        <w:t xml:space="preserve">      #  </w:t>
      </w:r>
      <w:proofErr w:type="spellStart"/>
      <w:r>
        <w:t>assay_abnormal_num</w:t>
      </w:r>
      <w:proofErr w:type="spellEnd"/>
      <w:r>
        <w:t xml:space="preserve"> += 1</w:t>
      </w:r>
    </w:p>
    <w:p w14:paraId="3F38EE65" w14:textId="77777777" w:rsidR="00313285" w:rsidRDefault="00313285" w:rsidP="00313285">
      <w:r>
        <w:t xml:space="preserve">      if (</w:t>
      </w:r>
      <w:proofErr w:type="spellStart"/>
      <w:r>
        <w:t>TotalAssayAbnormal</w:t>
      </w:r>
      <w:proofErr w:type="spellEnd"/>
      <w:r>
        <w:t xml:space="preserve"> == </w:t>
      </w:r>
      <w:proofErr w:type="spellStart"/>
      <w:r>
        <w:t>TruePathInAbnormal</w:t>
      </w:r>
      <w:proofErr w:type="spellEnd"/>
      <w:r>
        <w:t>) {</w:t>
      </w:r>
    </w:p>
    <w:p w14:paraId="061E7468" w14:textId="77777777" w:rsidR="00313285" w:rsidRDefault="00313285" w:rsidP="00313285">
      <w:r>
        <w:t xml:space="preserve">        </w:t>
      </w:r>
      <w:proofErr w:type="spellStart"/>
      <w:r>
        <w:t>TotalAssayAbnormal</w:t>
      </w:r>
      <w:proofErr w:type="spellEnd"/>
      <w:r>
        <w:t xml:space="preserve"> = </w:t>
      </w:r>
      <w:proofErr w:type="spellStart"/>
      <w:r>
        <w:t>TotalAssayAbnormal</w:t>
      </w:r>
      <w:proofErr w:type="spellEnd"/>
      <w:r>
        <w:t xml:space="preserve"> + 1</w:t>
      </w:r>
    </w:p>
    <w:p w14:paraId="596479D8" w14:textId="77777777" w:rsidR="00313285" w:rsidRDefault="00313285" w:rsidP="00313285">
      <w:r>
        <w:t xml:space="preserve">      }</w:t>
      </w:r>
    </w:p>
    <w:p w14:paraId="7EA338EB" w14:textId="77777777" w:rsidR="00313285" w:rsidRDefault="00313285" w:rsidP="00313285">
      <w:r>
        <w:t xml:space="preserve">      </w:t>
      </w:r>
    </w:p>
    <w:p w14:paraId="56CB8D53" w14:textId="77777777" w:rsidR="00313285" w:rsidRDefault="00313285" w:rsidP="00313285">
      <w:r>
        <w:t xml:space="preserve">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total_assay_true_ben</w:t>
      </w:r>
      <w:proofErr w:type="spellEnd"/>
      <w:r>
        <w:t xml:space="preserve"> == 0 and </w:t>
      </w:r>
      <w:proofErr w:type="spellStart"/>
      <w:r>
        <w:t>benign_controls</w:t>
      </w:r>
      <w:proofErr w:type="spellEnd"/>
      <w:r>
        <w:t xml:space="preserve"> &gt; 1:</w:t>
      </w:r>
    </w:p>
    <w:p w14:paraId="59F99007" w14:textId="77777777" w:rsidR="00313285" w:rsidRDefault="00313285" w:rsidP="00313285">
      <w:r>
        <w:t xml:space="preserve">      #   </w:t>
      </w:r>
      <w:proofErr w:type="spellStart"/>
      <w:r>
        <w:t>total_assay_true_ben</w:t>
      </w:r>
      <w:proofErr w:type="spellEnd"/>
      <w:r>
        <w:t xml:space="preserve"> += 1</w:t>
      </w:r>
    </w:p>
    <w:p w14:paraId="56174571" w14:textId="77777777" w:rsidR="00313285" w:rsidRDefault="00313285" w:rsidP="00313285">
      <w:r>
        <w:t xml:space="preserve">      if (</w:t>
      </w:r>
      <w:proofErr w:type="spellStart"/>
      <w:r>
        <w:t>TruePathInNormal</w:t>
      </w:r>
      <w:proofErr w:type="spellEnd"/>
      <w:r>
        <w:t xml:space="preserve"> == 0 &amp; </w:t>
      </w:r>
      <w:proofErr w:type="spellStart"/>
      <w:r>
        <w:t>benign_count</w:t>
      </w:r>
      <w:proofErr w:type="spellEnd"/>
      <w:r>
        <w:t>&gt;1) {</w:t>
      </w:r>
    </w:p>
    <w:p w14:paraId="55CFE547" w14:textId="77777777" w:rsidR="00313285" w:rsidRDefault="00313285" w:rsidP="00313285">
      <w:r>
        <w:t xml:space="preserve">        </w:t>
      </w:r>
      <w:proofErr w:type="spellStart"/>
      <w:r>
        <w:t>TruePathInNormal</w:t>
      </w:r>
      <w:proofErr w:type="spellEnd"/>
      <w:r>
        <w:t xml:space="preserve"> = 1</w:t>
      </w:r>
    </w:p>
    <w:p w14:paraId="239BBDD8" w14:textId="77777777" w:rsidR="00313285" w:rsidRDefault="00313285" w:rsidP="00313285">
      <w:r>
        <w:lastRenderedPageBreak/>
        <w:t xml:space="preserve">      }</w:t>
      </w:r>
    </w:p>
    <w:p w14:paraId="28CED446" w14:textId="77777777" w:rsidR="00313285" w:rsidRDefault="00313285" w:rsidP="00313285">
      <w:r>
        <w:t xml:space="preserve">     </w:t>
      </w:r>
    </w:p>
    <w:p w14:paraId="21B23BE0" w14:textId="77777777" w:rsidR="00313285" w:rsidRDefault="00313285" w:rsidP="00313285">
      <w:r>
        <w:t xml:space="preserve">      </w:t>
      </w:r>
      <w:proofErr w:type="spellStart"/>
      <w:r>
        <w:t>ProportionPathInAbnormal</w:t>
      </w:r>
      <w:proofErr w:type="spellEnd"/>
      <w:r>
        <w:t xml:space="preserve"> &lt;- </w:t>
      </w:r>
      <w:proofErr w:type="spellStart"/>
      <w:r>
        <w:t>TruePathInAbnormal</w:t>
      </w:r>
      <w:proofErr w:type="spellEnd"/>
      <w:r>
        <w:t xml:space="preserve"> / </w:t>
      </w:r>
      <w:proofErr w:type="spellStart"/>
      <w:r>
        <w:t>TotalAssayAbnormal</w:t>
      </w:r>
      <w:proofErr w:type="spellEnd"/>
    </w:p>
    <w:p w14:paraId="4DAFCDED" w14:textId="77777777" w:rsidR="00313285" w:rsidRDefault="00313285" w:rsidP="00313285">
      <w:r>
        <w:t xml:space="preserve">      </w:t>
      </w:r>
      <w:proofErr w:type="spellStart"/>
      <w:r>
        <w:t>ProportionPathInNormal</w:t>
      </w:r>
      <w:proofErr w:type="spellEnd"/>
      <w:r>
        <w:t xml:space="preserve"> &lt;- </w:t>
      </w:r>
      <w:proofErr w:type="spellStart"/>
      <w:r>
        <w:t>TruePathInNormal</w:t>
      </w:r>
      <w:proofErr w:type="spellEnd"/>
      <w:r>
        <w:t xml:space="preserve"> / </w:t>
      </w:r>
      <w:proofErr w:type="spellStart"/>
      <w:r>
        <w:t>TotalAssayNormal</w:t>
      </w:r>
      <w:proofErr w:type="spellEnd"/>
    </w:p>
    <w:p w14:paraId="6C7BD6DC" w14:textId="77777777" w:rsidR="00313285" w:rsidRDefault="00313285" w:rsidP="00313285">
      <w:r>
        <w:t xml:space="preserve">      </w:t>
      </w:r>
    </w:p>
    <w:p w14:paraId="65EEA6FD" w14:textId="77777777" w:rsidR="00313285" w:rsidRDefault="00313285" w:rsidP="00313285">
      <w:r>
        <w:t xml:space="preserve">      # </w:t>
      </w:r>
      <w:proofErr w:type="gramStart"/>
      <w:r>
        <w:t>calculate</w:t>
      </w:r>
      <w:proofErr w:type="gramEnd"/>
      <w:r>
        <w:t xml:space="preserve"> posterior probability</w:t>
      </w:r>
    </w:p>
    <w:p w14:paraId="0F891580" w14:textId="77777777" w:rsidR="00313285" w:rsidRDefault="00313285" w:rsidP="00313285">
      <w:r>
        <w:t xml:space="preserve">      # </w:t>
      </w:r>
      <w:proofErr w:type="gramStart"/>
      <w:r>
        <w:t>pull</w:t>
      </w:r>
      <w:proofErr w:type="gramEnd"/>
      <w:r>
        <w:t xml:space="preserve"> from ROC</w:t>
      </w:r>
    </w:p>
    <w:p w14:paraId="190A7DF5" w14:textId="77777777" w:rsidR="00313285" w:rsidRDefault="00313285" w:rsidP="00313285">
      <w:r>
        <w:t xml:space="preserve">      #post_prob_path &lt;- </w:t>
      </w:r>
      <w:proofErr w:type="spellStart"/>
      <w:r>
        <w:t>TruePathInAbnormal</w:t>
      </w:r>
      <w:proofErr w:type="spellEnd"/>
      <w:r>
        <w:t xml:space="preserve"> / </w:t>
      </w:r>
      <w:proofErr w:type="spellStart"/>
      <w:r>
        <w:t>TotalAssayAbnormal</w:t>
      </w:r>
      <w:proofErr w:type="spellEnd"/>
    </w:p>
    <w:p w14:paraId="428EEB28" w14:textId="77777777" w:rsidR="00313285" w:rsidRDefault="00313285" w:rsidP="00313285">
      <w:r>
        <w:t xml:space="preserve">      #post_prob_path &lt;- 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>[counter] / (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 xml:space="preserve">[counter] + </w:t>
      </w:r>
      <w:proofErr w:type="spellStart"/>
      <w:proofErr w:type="gramStart"/>
      <w:r>
        <w:t>big.coords</w:t>
      </w:r>
      <w:proofErr w:type="gramEnd"/>
      <w:r>
        <w:t>_df$fp</w:t>
      </w:r>
      <w:proofErr w:type="spellEnd"/>
      <w:r>
        <w:t>[counter] + 1)</w:t>
      </w:r>
    </w:p>
    <w:p w14:paraId="7FE03E7C" w14:textId="77777777" w:rsidR="00313285" w:rsidRDefault="00313285" w:rsidP="00313285">
      <w:r>
        <w:t xml:space="preserve">      #post_prob_path &lt;- 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>[counter] / (</w:t>
      </w:r>
      <w:proofErr w:type="spellStart"/>
      <w:proofErr w:type="gramStart"/>
      <w:r>
        <w:t>big.coords</w:t>
      </w:r>
      <w:proofErr w:type="gramEnd"/>
      <w:r>
        <w:t>_df$tp</w:t>
      </w:r>
      <w:proofErr w:type="spellEnd"/>
      <w:r>
        <w:t xml:space="preserve">[counter] + </w:t>
      </w:r>
      <w:proofErr w:type="spellStart"/>
      <w:proofErr w:type="gramStart"/>
      <w:r>
        <w:t>big.coords</w:t>
      </w:r>
      <w:proofErr w:type="gramEnd"/>
      <w:r>
        <w:t>_df$fp</w:t>
      </w:r>
      <w:proofErr w:type="spellEnd"/>
      <w:r>
        <w:t>[counter])</w:t>
      </w:r>
    </w:p>
    <w:p w14:paraId="58CA1CE5" w14:textId="77777777" w:rsidR="00313285" w:rsidRDefault="00313285" w:rsidP="00313285">
      <w:r>
        <w:t xml:space="preserve">      </w:t>
      </w:r>
    </w:p>
    <w:p w14:paraId="5CC37526" w14:textId="77777777" w:rsidR="00313285" w:rsidRDefault="00313285" w:rsidP="00313285">
      <w:r>
        <w:t xml:space="preserve">      #post_prob_benign &lt;- 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 / (</w:t>
      </w:r>
      <w:proofErr w:type="spellStart"/>
      <w:proofErr w:type="gramStart"/>
      <w:r>
        <w:t>big.coords</w:t>
      </w:r>
      <w:proofErr w:type="gramEnd"/>
      <w:r>
        <w:t>_df$tn</w:t>
      </w:r>
      <w:proofErr w:type="spellEnd"/>
      <w:r>
        <w:t>[counter]+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[counter])</w:t>
      </w:r>
    </w:p>
    <w:p w14:paraId="51722B97" w14:textId="77777777" w:rsidR="00313285" w:rsidRDefault="00313285" w:rsidP="00313285">
      <w:r>
        <w:t xml:space="preserve">      #post_prob_benign &lt;- </w:t>
      </w:r>
      <w:proofErr w:type="spellStart"/>
      <w:r>
        <w:t>AssayFalseNegative</w:t>
      </w:r>
      <w:proofErr w:type="spellEnd"/>
      <w:r>
        <w:t xml:space="preserve"> / (</w:t>
      </w:r>
      <w:proofErr w:type="spellStart"/>
      <w:proofErr w:type="gramStart"/>
      <w:r>
        <w:t>big.coords</w:t>
      </w:r>
      <w:proofErr w:type="gramEnd"/>
      <w:r>
        <w:t>_df$tn</w:t>
      </w:r>
      <w:proofErr w:type="spellEnd"/>
      <w:r>
        <w:t>[counter]+</w:t>
      </w:r>
      <w:proofErr w:type="spellStart"/>
      <w:proofErr w:type="gramStart"/>
      <w:r>
        <w:t>big.coords</w:t>
      </w:r>
      <w:proofErr w:type="gramEnd"/>
      <w:r>
        <w:t>_df$fn</w:t>
      </w:r>
      <w:proofErr w:type="spellEnd"/>
      <w:r>
        <w:t>[counter])</w:t>
      </w:r>
    </w:p>
    <w:p w14:paraId="23FF1234" w14:textId="77777777" w:rsidR="00313285" w:rsidRDefault="00313285" w:rsidP="00313285">
      <w:r>
        <w:t xml:space="preserve">      </w:t>
      </w:r>
    </w:p>
    <w:p w14:paraId="0B6A2046" w14:textId="77777777" w:rsidR="00313285" w:rsidRDefault="00313285" w:rsidP="00313285">
      <w:r>
        <w:t xml:space="preserve">      # troubleshooting </w:t>
      </w:r>
    </w:p>
    <w:p w14:paraId="0164C692" w14:textId="77777777" w:rsidR="00313285" w:rsidRDefault="00313285" w:rsidP="00313285">
      <w:r>
        <w:t xml:space="preserve">      #print(post_prob_path)</w:t>
      </w:r>
    </w:p>
    <w:p w14:paraId="122277CE" w14:textId="77777777" w:rsidR="00313285" w:rsidRDefault="00313285" w:rsidP="00313285">
      <w:r>
        <w:t xml:space="preserve">      #print(post_prob_benign)</w:t>
      </w:r>
    </w:p>
    <w:p w14:paraId="4F5AC61E" w14:textId="77777777" w:rsidR="00313285" w:rsidRDefault="00313285" w:rsidP="00313285">
      <w:r>
        <w:t xml:space="preserve">      #oddsPath_path_vec[counter] &lt;- (</w:t>
      </w:r>
      <w:proofErr w:type="spellStart"/>
      <w:r>
        <w:t>post_prob_path</w:t>
      </w:r>
      <w:proofErr w:type="spellEnd"/>
      <w:r>
        <w:t xml:space="preserve"> * (1 - </w:t>
      </w:r>
      <w:proofErr w:type="spellStart"/>
      <w:r>
        <w:t>prior_prob_path</w:t>
      </w:r>
      <w:proofErr w:type="spellEnd"/>
      <w:r>
        <w:t xml:space="preserve">)) / ((1 - </w:t>
      </w:r>
      <w:proofErr w:type="spellStart"/>
      <w:r>
        <w:t>post_prob_path</w:t>
      </w:r>
      <w:proofErr w:type="spellEnd"/>
      <w:r>
        <w:t xml:space="preserve">) * </w:t>
      </w:r>
      <w:proofErr w:type="spellStart"/>
      <w:r>
        <w:t>prior_prob_path</w:t>
      </w:r>
      <w:proofErr w:type="spellEnd"/>
      <w:r>
        <w:t>)</w:t>
      </w:r>
    </w:p>
    <w:p w14:paraId="686F5FA6" w14:textId="77777777" w:rsidR="00313285" w:rsidRDefault="00313285" w:rsidP="00313285">
      <w:r>
        <w:t xml:space="preserve">      </w:t>
      </w:r>
      <w:proofErr w:type="spellStart"/>
      <w:r>
        <w:t>oddsPath_path_vec</w:t>
      </w:r>
      <w:proofErr w:type="spellEnd"/>
      <w:r>
        <w:t>[counter] &lt;- (</w:t>
      </w:r>
      <w:proofErr w:type="spellStart"/>
      <w:r>
        <w:t>ProportionPathInAbnormal</w:t>
      </w:r>
      <w:proofErr w:type="spellEnd"/>
      <w:r>
        <w:t xml:space="preserve"> * (1 - </w:t>
      </w:r>
      <w:proofErr w:type="spellStart"/>
      <w:r>
        <w:t>prior_prob_path</w:t>
      </w:r>
      <w:proofErr w:type="spellEnd"/>
      <w:r>
        <w:t xml:space="preserve">)) / ((1 - </w:t>
      </w:r>
      <w:proofErr w:type="spellStart"/>
      <w:r>
        <w:t>ProportionPathInAbnormal</w:t>
      </w:r>
      <w:proofErr w:type="spellEnd"/>
      <w:r>
        <w:t xml:space="preserve">) * </w:t>
      </w:r>
      <w:proofErr w:type="spellStart"/>
      <w:r>
        <w:t>prior_prob_path</w:t>
      </w:r>
      <w:proofErr w:type="spellEnd"/>
      <w:r>
        <w:t>)</w:t>
      </w:r>
    </w:p>
    <w:p w14:paraId="13B5575F" w14:textId="77777777" w:rsidR="00313285" w:rsidRDefault="00313285" w:rsidP="00313285">
      <w:r>
        <w:t xml:space="preserve">      </w:t>
      </w:r>
    </w:p>
    <w:p w14:paraId="2EE598DA" w14:textId="77777777" w:rsidR="00313285" w:rsidRDefault="00313285" w:rsidP="00313285">
      <w:r>
        <w:t xml:space="preserve">      # troubleshooting </w:t>
      </w:r>
    </w:p>
    <w:p w14:paraId="3925A5A8" w14:textId="77777777" w:rsidR="00313285" w:rsidRDefault="00313285" w:rsidP="00313285">
      <w:r>
        <w:t xml:space="preserve">      #print(oddsPath_path_vec[counter])</w:t>
      </w:r>
    </w:p>
    <w:p w14:paraId="7450FC4A" w14:textId="77777777" w:rsidR="00313285" w:rsidRDefault="00313285" w:rsidP="00313285">
      <w:r>
        <w:lastRenderedPageBreak/>
        <w:t xml:space="preserve">      </w:t>
      </w:r>
      <w:proofErr w:type="spellStart"/>
      <w:r>
        <w:t>oddsPath_benign_vec</w:t>
      </w:r>
      <w:proofErr w:type="spellEnd"/>
      <w:r>
        <w:t>[counter] &lt;- (</w:t>
      </w:r>
      <w:proofErr w:type="spellStart"/>
      <w:r>
        <w:t>ProportionPathInNormal</w:t>
      </w:r>
      <w:proofErr w:type="spellEnd"/>
      <w:r>
        <w:t xml:space="preserve"> * (1 - </w:t>
      </w:r>
      <w:proofErr w:type="spellStart"/>
      <w:r>
        <w:t>prior_prob_path</w:t>
      </w:r>
      <w:proofErr w:type="spellEnd"/>
      <w:r>
        <w:t xml:space="preserve">)) / ((1 - </w:t>
      </w:r>
      <w:proofErr w:type="spellStart"/>
      <w:r>
        <w:t>ProportionPathInNormal</w:t>
      </w:r>
      <w:proofErr w:type="spellEnd"/>
      <w:r>
        <w:t xml:space="preserve">) * </w:t>
      </w:r>
      <w:proofErr w:type="spellStart"/>
      <w:r>
        <w:t>prior_prob_path</w:t>
      </w:r>
      <w:proofErr w:type="spellEnd"/>
      <w:r>
        <w:t>)</w:t>
      </w:r>
    </w:p>
    <w:p w14:paraId="0560C23E" w14:textId="77777777" w:rsidR="009E35B6" w:rsidRDefault="009E35B6" w:rsidP="009E35B6">
      <w:pPr>
        <w:rPr>
          <w:del w:id="238" w:author="Author" w:date="2025-06-15T19:29:00Z" w16du:dateUtc="2025-06-16T02:29:00Z"/>
        </w:rPr>
      </w:pPr>
      <w:del w:id="239" w:author="Author" w:date="2025-06-15T19:29:00Z" w16du:dateUtc="2025-06-16T02:29:00Z">
        <w:r>
          <w:delText xml:space="preserve">      # troubleshooting </w:delText>
        </w:r>
      </w:del>
    </w:p>
    <w:p w14:paraId="6C0875D4" w14:textId="77777777" w:rsidR="009E35B6" w:rsidRDefault="009E35B6" w:rsidP="009E35B6">
      <w:pPr>
        <w:rPr>
          <w:del w:id="240" w:author="Author" w:date="2025-06-15T19:29:00Z" w16du:dateUtc="2025-06-16T02:29:00Z"/>
        </w:rPr>
      </w:pPr>
      <w:del w:id="241" w:author="Author" w:date="2025-06-15T19:29:00Z" w16du:dateUtc="2025-06-16T02:29:00Z">
        <w:r>
          <w:delText xml:space="preserve">      #print(oddsPath_benign_vec[counter])</w:delText>
        </w:r>
      </w:del>
    </w:p>
    <w:p w14:paraId="61EB900D" w14:textId="77777777" w:rsidR="00313285" w:rsidRDefault="00313285" w:rsidP="00313285">
      <w:r>
        <w:t xml:space="preserve">      counter=counter+1</w:t>
      </w:r>
    </w:p>
    <w:p w14:paraId="25023597" w14:textId="77777777" w:rsidR="00313285" w:rsidRDefault="00313285" w:rsidP="00313285">
      <w:r>
        <w:t xml:space="preserve">    }</w:t>
      </w:r>
    </w:p>
    <w:p w14:paraId="60CEA6CA" w14:textId="77777777" w:rsidR="00313285" w:rsidRDefault="00313285" w:rsidP="00313285">
      <w:r>
        <w:t xml:space="preserve"> </w:t>
      </w:r>
    </w:p>
    <w:p w14:paraId="72E1716A" w14:textId="77777777" w:rsidR="00313285" w:rsidRDefault="00313285" w:rsidP="00313285">
      <w:r>
        <w:t xml:space="preserve">    </w:t>
      </w:r>
    </w:p>
    <w:p w14:paraId="4DC8EE23" w14:textId="77777777" w:rsidR="00313285" w:rsidRDefault="00313285" w:rsidP="00313285">
      <w:r>
        <w:t xml:space="preserve">    # </w:t>
      </w:r>
      <w:proofErr w:type="gramStart"/>
      <w:r>
        <w:t>add</w:t>
      </w:r>
      <w:proofErr w:type="gramEnd"/>
      <w:r>
        <w:t xml:space="preserve"> </w:t>
      </w:r>
      <w:proofErr w:type="spellStart"/>
      <w:r>
        <w:t>OddsPath</w:t>
      </w:r>
      <w:proofErr w:type="spellEnd"/>
      <w:r>
        <w:t xml:space="preserve"> to output csv</w:t>
      </w:r>
    </w:p>
    <w:p w14:paraId="30648D82" w14:textId="77777777" w:rsidR="00313285" w:rsidRDefault="00313285" w:rsidP="00313285">
      <w:r>
        <w:t xml:space="preserve">    </w:t>
      </w:r>
      <w:proofErr w:type="spellStart"/>
      <w:proofErr w:type="gramStart"/>
      <w:r>
        <w:t>big.coords</w:t>
      </w:r>
      <w:proofErr w:type="gramEnd"/>
      <w:r>
        <w:t>_df$OddsPath_path</w:t>
      </w:r>
      <w:proofErr w:type="spellEnd"/>
      <w:r>
        <w:t xml:space="preserve"> &lt;- </w:t>
      </w:r>
      <w:proofErr w:type="spellStart"/>
      <w:r>
        <w:t>oddsPath_path_vec</w:t>
      </w:r>
      <w:proofErr w:type="spellEnd"/>
    </w:p>
    <w:p w14:paraId="1C957112" w14:textId="77777777" w:rsidR="00313285" w:rsidRDefault="00313285" w:rsidP="00313285">
      <w:r>
        <w:t xml:space="preserve">    </w:t>
      </w:r>
      <w:proofErr w:type="spellStart"/>
      <w:proofErr w:type="gramStart"/>
      <w:r>
        <w:t>big.coords</w:t>
      </w:r>
      <w:proofErr w:type="gramEnd"/>
      <w:r>
        <w:t>_df$OddsPath_benign</w:t>
      </w:r>
      <w:proofErr w:type="spellEnd"/>
      <w:r>
        <w:t xml:space="preserve"> &lt;- </w:t>
      </w:r>
      <w:proofErr w:type="spellStart"/>
      <w:r>
        <w:t>oddsPath_benign_vec</w:t>
      </w:r>
      <w:proofErr w:type="spellEnd"/>
    </w:p>
    <w:p w14:paraId="2C1F85E6" w14:textId="77777777" w:rsidR="00313285" w:rsidRDefault="00313285" w:rsidP="00313285">
      <w:r>
        <w:t xml:space="preserve">    </w:t>
      </w:r>
    </w:p>
    <w:p w14:paraId="50609189" w14:textId="77777777" w:rsidR="00313285" w:rsidRDefault="00313285" w:rsidP="00313285">
      <w:r>
        <w:t xml:space="preserve">    # </w:t>
      </w:r>
    </w:p>
    <w:p w14:paraId="23BC0B77" w14:textId="77777777" w:rsidR="00313285" w:rsidRDefault="00313285" w:rsidP="00313285">
      <w:r>
        <w:t xml:space="preserve">    </w:t>
      </w:r>
    </w:p>
    <w:p w14:paraId="00108DC8" w14:textId="77777777" w:rsidR="00313285" w:rsidRDefault="00313285" w:rsidP="00313285">
      <w:r>
        <w:t xml:space="preserve">    </w:t>
      </w:r>
    </w:p>
    <w:p w14:paraId="161BD1F4" w14:textId="77777777" w:rsidR="00313285" w:rsidRDefault="00313285" w:rsidP="00313285">
      <w:r>
        <w:t xml:space="preserve">    </w:t>
      </w:r>
    </w:p>
    <w:p w14:paraId="44523C22" w14:textId="77777777" w:rsidR="00313285" w:rsidRDefault="00313285" w:rsidP="00313285">
      <w:r>
        <w:t xml:space="preserve">    OddsPath_PLOT1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big.coords</w:t>
      </w:r>
      <w:proofErr w:type="gramEnd"/>
      <w:r>
        <w:t>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proofErr w:type="gramStart"/>
      <w:r>
        <w:t>),y</w:t>
      </w:r>
      <w:proofErr w:type="gramEnd"/>
      <w:r>
        <w:t>=</w:t>
      </w:r>
      <w:proofErr w:type="spellStart"/>
      <w:r>
        <w:t>OddsPath_path</w:t>
      </w:r>
      <w:proofErr w:type="spellEnd"/>
      <w:r>
        <w:t>, fill=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)))) +</w:t>
      </w:r>
    </w:p>
    <w:p w14:paraId="21D9B838" w14:textId="77777777" w:rsidR="00313285" w:rsidRDefault="00313285" w:rsidP="00313285">
      <w:r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 xml:space="preserve">) 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 +</w:t>
      </w:r>
    </w:p>
    <w:p w14:paraId="387CF1C5" w14:textId="77777777" w:rsidR="00313285" w:rsidRDefault="00313285" w:rsidP="00313285">
      <w:r>
        <w:t xml:space="preserve">  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>=1</w:t>
      </w:r>
      <w:proofErr w:type="gramStart"/>
      <w:r>
        <w:t>),</w:t>
      </w:r>
      <w:proofErr w:type="spellStart"/>
      <w:r>
        <w:t>legend</w:t>
      </w:r>
      <w:proofErr w:type="gramEnd"/>
      <w:r>
        <w:t>.position</w:t>
      </w:r>
      <w:proofErr w:type="spellEnd"/>
      <w:r>
        <w:t>="none")</w:t>
      </w:r>
    </w:p>
    <w:p w14:paraId="2C53D99A" w14:textId="77777777" w:rsidR="00313285" w:rsidRDefault="00313285" w:rsidP="00313285">
      <w:r>
        <w:t xml:space="preserve">    </w:t>
      </w:r>
    </w:p>
    <w:p w14:paraId="27CFA3EA" w14:textId="77777777" w:rsidR="00313285" w:rsidRDefault="00313285" w:rsidP="00313285">
      <w:r>
        <w:t xml:space="preserve">    output$plot3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63D01FF9" w14:textId="77777777" w:rsidR="00313285" w:rsidRDefault="00313285" w:rsidP="00313285">
      <w:r>
        <w:t xml:space="preserve">      OddsPath_PLOT1</w:t>
      </w:r>
    </w:p>
    <w:p w14:paraId="426776BD" w14:textId="77777777" w:rsidR="00313285" w:rsidRDefault="00313285" w:rsidP="00313285">
      <w:r>
        <w:t xml:space="preserve">    })</w:t>
      </w:r>
    </w:p>
    <w:p w14:paraId="1642FDFD" w14:textId="77777777" w:rsidR="00313285" w:rsidRDefault="00313285" w:rsidP="00313285">
      <w:r>
        <w:t xml:space="preserve">    </w:t>
      </w:r>
    </w:p>
    <w:p w14:paraId="231697C5" w14:textId="77777777" w:rsidR="00313285" w:rsidRDefault="00313285" w:rsidP="00313285">
      <w:r>
        <w:t xml:space="preserve">    OddsPath_PLOT2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big.coords</w:t>
      </w:r>
      <w:proofErr w:type="gramEnd"/>
      <w:r>
        <w:t>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proofErr w:type="gramStart"/>
      <w:r>
        <w:t>),y</w:t>
      </w:r>
      <w:proofErr w:type="gramEnd"/>
      <w:r>
        <w:t>=</w:t>
      </w:r>
      <w:proofErr w:type="spellStart"/>
      <w:r>
        <w:t>OddsPath_benign</w:t>
      </w:r>
      <w:proofErr w:type="spellEnd"/>
      <w:r>
        <w:t>, fill=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big.coords</w:t>
      </w:r>
      <w:proofErr w:type="gramEnd"/>
      <w:r>
        <w:t>_df</w:t>
      </w:r>
      <w:proofErr w:type="spellEnd"/>
      <w:r>
        <w:t>)))) +</w:t>
      </w:r>
    </w:p>
    <w:p w14:paraId="34C937A2" w14:textId="77777777" w:rsidR="00313285" w:rsidRDefault="00313285" w:rsidP="00313285">
      <w:r>
        <w:lastRenderedPageBreak/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 xml:space="preserve">) 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 +</w:t>
      </w:r>
    </w:p>
    <w:p w14:paraId="26681E3D" w14:textId="77777777" w:rsidR="00313285" w:rsidRDefault="00313285" w:rsidP="00313285">
      <w:r>
        <w:t xml:space="preserve">  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>=1</w:t>
      </w:r>
      <w:proofErr w:type="gramStart"/>
      <w:r>
        <w:t>),</w:t>
      </w:r>
      <w:proofErr w:type="spellStart"/>
      <w:r>
        <w:t>legend</w:t>
      </w:r>
      <w:proofErr w:type="gramEnd"/>
      <w:r>
        <w:t>.position</w:t>
      </w:r>
      <w:proofErr w:type="spellEnd"/>
      <w:r>
        <w:t>="none")</w:t>
      </w:r>
    </w:p>
    <w:p w14:paraId="035CE294" w14:textId="77777777" w:rsidR="00313285" w:rsidRDefault="00313285" w:rsidP="00313285">
      <w:r>
        <w:t xml:space="preserve">    </w:t>
      </w:r>
    </w:p>
    <w:p w14:paraId="1D6D0822" w14:textId="77777777" w:rsidR="00313285" w:rsidRDefault="00313285" w:rsidP="00313285">
      <w:r>
        <w:t xml:space="preserve">    output$plot4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7ADDB4F3" w14:textId="77777777" w:rsidR="00313285" w:rsidRDefault="00313285" w:rsidP="00313285">
      <w:r>
        <w:t xml:space="preserve">      OddsPath_PLOT2</w:t>
      </w:r>
    </w:p>
    <w:p w14:paraId="2673BBC0" w14:textId="77777777" w:rsidR="00313285" w:rsidRDefault="00313285" w:rsidP="00313285">
      <w:r>
        <w:t xml:space="preserve">    })</w:t>
      </w:r>
    </w:p>
    <w:p w14:paraId="40F676C3" w14:textId="77777777" w:rsidR="00313285" w:rsidRDefault="00313285" w:rsidP="00313285">
      <w:r>
        <w:t xml:space="preserve">        </w:t>
      </w:r>
    </w:p>
    <w:p w14:paraId="4A36F1A7" w14:textId="77777777" w:rsidR="00313285" w:rsidRDefault="00313285" w:rsidP="00313285">
      <w:r>
        <w:t xml:space="preserve">    # </w:t>
      </w:r>
      <w:proofErr w:type="gramStart"/>
      <w:r>
        <w:t>this</w:t>
      </w:r>
      <w:proofErr w:type="gramEnd"/>
      <w:r>
        <w:t xml:space="preserve"> works but plots too small, can make bigger???</w:t>
      </w:r>
    </w:p>
    <w:p w14:paraId="38E17334" w14:textId="77777777" w:rsidR="00313285" w:rsidRDefault="00313285" w:rsidP="00313285">
      <w:r>
        <w:t xml:space="preserve">    ## lets only use for output </w:t>
      </w:r>
      <w:proofErr w:type="spellStart"/>
      <w:r>
        <w:t>svg</w:t>
      </w:r>
      <w:proofErr w:type="spellEnd"/>
    </w:p>
    <w:p w14:paraId="3C0D5C12" w14:textId="77777777" w:rsidR="00313285" w:rsidRDefault="00313285" w:rsidP="00313285">
      <w:r>
        <w:t xml:space="preserve">    #</w:t>
      </w:r>
      <w:proofErr w:type="gramStart"/>
      <w:r>
        <w:t>svglite(</w:t>
      </w:r>
      <w:proofErr w:type="gramEnd"/>
      <w:r>
        <w:t>filename = "/Users/</w:t>
      </w:r>
      <w:proofErr w:type="spellStart"/>
      <w:r>
        <w:t>jeffreycalhoun</w:t>
      </w:r>
      <w:proofErr w:type="spellEnd"/>
      <w:r>
        <w:t>/Downloads/</w:t>
      </w:r>
      <w:proofErr w:type="spellStart"/>
      <w:r>
        <w:t>Rplots.svg</w:t>
      </w:r>
      <w:proofErr w:type="spellEnd"/>
      <w:r>
        <w:t>", width = 10, height = 8,</w:t>
      </w:r>
    </w:p>
    <w:p w14:paraId="6791F1A2" w14:textId="77777777" w:rsidR="00313285" w:rsidRDefault="00313285" w:rsidP="00313285">
      <w:r>
        <w:t xml:space="preserve">    #       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pointsize</w:t>
      </w:r>
      <w:proofErr w:type="spellEnd"/>
      <w:r>
        <w:t xml:space="preserve"> = 12, scaling = 1)</w:t>
      </w:r>
    </w:p>
    <w:p w14:paraId="64EFBE8C" w14:textId="77777777" w:rsidR="00313285" w:rsidRDefault="00313285" w:rsidP="00313285">
      <w:r>
        <w:t xml:space="preserve">    </w:t>
      </w:r>
    </w:p>
    <w:p w14:paraId="5C6DF3DF" w14:textId="77777777" w:rsidR="00313285" w:rsidRDefault="00313285" w:rsidP="00313285">
      <w:r>
        <w:t xml:space="preserve">    #</w:t>
      </w:r>
      <w:proofErr w:type="gramStart"/>
      <w:r>
        <w:t>grid.arrange</w:t>
      </w:r>
      <w:proofErr w:type="gramEnd"/>
      <w:r>
        <w:t>(k_meansPLOT1, k_meansPLOT1, OddsPath_PLOT</w:t>
      </w:r>
      <w:proofErr w:type="gramStart"/>
      <w:r>
        <w:t>1,OddsPath</w:t>
      </w:r>
      <w:proofErr w:type="gramEnd"/>
      <w:r>
        <w:t>_PLOT</w:t>
      </w:r>
      <w:proofErr w:type="gramStart"/>
      <w:r>
        <w:t>2,nrow</w:t>
      </w:r>
      <w:proofErr w:type="gramEnd"/>
      <w:r>
        <w:t xml:space="preserve"> = 2)</w:t>
      </w:r>
    </w:p>
    <w:p w14:paraId="0131AB40" w14:textId="77777777" w:rsidR="00313285" w:rsidRDefault="00313285" w:rsidP="00313285">
      <w:r>
        <w:t xml:space="preserve">    </w:t>
      </w:r>
    </w:p>
    <w:p w14:paraId="698365AD" w14:textId="77777777" w:rsidR="00313285" w:rsidRDefault="00313285" w:rsidP="00313285">
      <w:r>
        <w:t xml:space="preserve">    #</w:t>
      </w:r>
      <w:proofErr w:type="gramStart"/>
      <w:r>
        <w:t>dev.off(</w:t>
      </w:r>
      <w:proofErr w:type="gramEnd"/>
      <w:r>
        <w:t>)</w:t>
      </w:r>
    </w:p>
    <w:p w14:paraId="70E09D39" w14:textId="77777777" w:rsidR="00313285" w:rsidRDefault="00313285" w:rsidP="00313285">
      <w:r>
        <w:t xml:space="preserve">    #</w:t>
      </w:r>
    </w:p>
    <w:p w14:paraId="73FC9747" w14:textId="77777777" w:rsidR="00313285" w:rsidRDefault="00313285" w:rsidP="00313285">
      <w:r>
        <w:t xml:space="preserve">    </w:t>
      </w:r>
    </w:p>
    <w:p w14:paraId="3C447D7F" w14:textId="77777777" w:rsidR="00313285" w:rsidRDefault="00313285" w:rsidP="00313285">
      <w:r>
        <w:t xml:space="preserve">    </w:t>
      </w:r>
    </w:p>
    <w:p w14:paraId="2A8F50F9" w14:textId="77777777" w:rsidR="00313285" w:rsidRDefault="00313285" w:rsidP="00313285">
      <w:r>
        <w:t xml:space="preserve">    #output$NB_intro &lt;- </w:t>
      </w:r>
      <w:proofErr w:type="spellStart"/>
      <w:proofErr w:type="gramStart"/>
      <w:r>
        <w:t>renderText</w:t>
      </w:r>
      <w:proofErr w:type="spellEnd"/>
      <w:r>
        <w:t>({ "</w:t>
      </w:r>
      <w:proofErr w:type="gramEnd"/>
      <w:r>
        <w:t>Naive Bayes Kappa with 3-fold CV:</w:t>
      </w:r>
      <w:proofErr w:type="gramStart"/>
      <w:r>
        <w:t>" }</w:t>
      </w:r>
      <w:proofErr w:type="gramEnd"/>
      <w:r>
        <w:t>)</w:t>
      </w:r>
    </w:p>
    <w:p w14:paraId="57222025" w14:textId="77777777" w:rsidR="00313285" w:rsidRDefault="00313285" w:rsidP="00313285">
      <w:r>
        <w:t xml:space="preserve">    #output$NB_cv &lt;- </w:t>
      </w:r>
      <w:proofErr w:type="spellStart"/>
      <w:proofErr w:type="gramStart"/>
      <w:r>
        <w:t>renderText</w:t>
      </w:r>
      <w:proofErr w:type="spellEnd"/>
      <w:r>
        <w:t xml:space="preserve">({ </w:t>
      </w:r>
      <w:proofErr w:type="spellStart"/>
      <w:r>
        <w:t>model</w:t>
      </w:r>
      <w:proofErr w:type="gramEnd"/>
      <w:r>
        <w:t>$results$</w:t>
      </w:r>
      <w:proofErr w:type="gramStart"/>
      <w:r>
        <w:t>Kappa</w:t>
      </w:r>
      <w:proofErr w:type="spellEnd"/>
      <w:r>
        <w:t>[</w:t>
      </w:r>
      <w:proofErr w:type="gramEnd"/>
      <w:r>
        <w:t>1</w:t>
      </w:r>
      <w:proofErr w:type="gramStart"/>
      <w:r>
        <w:t>] }</w:t>
      </w:r>
      <w:proofErr w:type="gramEnd"/>
      <w:r>
        <w:t>)</w:t>
      </w:r>
    </w:p>
    <w:p w14:paraId="5338146A" w14:textId="1B9D246C" w:rsidR="00313285" w:rsidRDefault="00313285" w:rsidP="00313285">
      <w:r>
        <w:t xml:space="preserve">    </w:t>
      </w:r>
      <w:proofErr w:type="spellStart"/>
      <w:r>
        <w:t>output$RF_intro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({ "</w:t>
      </w:r>
      <w:proofErr w:type="gramEnd"/>
      <w:del w:id="242" w:author="Author" w:date="2025-06-15T19:29:00Z" w16du:dateUtc="2025-06-16T02:29:00Z">
        <w:r w:rsidR="009E35B6">
          <w:delText>RF</w:delText>
        </w:r>
      </w:del>
      <w:ins w:id="243" w:author="Author" w:date="2025-06-15T19:29:00Z" w16du:dateUtc="2025-06-16T02:29:00Z">
        <w:r>
          <w:t>Random Forest</w:t>
        </w:r>
      </w:ins>
      <w:r>
        <w:t xml:space="preserve"> </w:t>
      </w:r>
      <w:proofErr w:type="gramStart"/>
      <w:r>
        <w:t>3 fold</w:t>
      </w:r>
      <w:proofErr w:type="gramEnd"/>
      <w:r>
        <w:t xml:space="preserve"> CV error:</w:t>
      </w:r>
      <w:proofErr w:type="gramStart"/>
      <w:r>
        <w:t>" }</w:t>
      </w:r>
      <w:proofErr w:type="gramEnd"/>
      <w:r>
        <w:t>)</w:t>
      </w:r>
    </w:p>
    <w:p w14:paraId="297412B5" w14:textId="77777777" w:rsidR="00313285" w:rsidRDefault="00313285" w:rsidP="00313285">
      <w:r>
        <w:t xml:space="preserve">    </w:t>
      </w:r>
      <w:proofErr w:type="spellStart"/>
      <w:r>
        <w:t>output$RF_cv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({ rf_cv$error.cv</w:t>
      </w:r>
      <w:proofErr w:type="gramEnd"/>
      <w:r>
        <w:t>[1</w:t>
      </w:r>
      <w:proofErr w:type="gramStart"/>
      <w:r>
        <w:t>] }</w:t>
      </w:r>
      <w:proofErr w:type="gramEnd"/>
      <w:r>
        <w:t>)</w:t>
      </w:r>
    </w:p>
    <w:p w14:paraId="64FE6851" w14:textId="77777777" w:rsidR="00313285" w:rsidRDefault="00313285" w:rsidP="00313285">
      <w:r>
        <w:t xml:space="preserve">    </w:t>
      </w:r>
    </w:p>
    <w:p w14:paraId="0EF4DEF8" w14:textId="77777777" w:rsidR="00313285" w:rsidRDefault="00313285" w:rsidP="00313285">
      <w:r>
        <w:t xml:space="preserve">    print('testing8') # troubleshooting</w:t>
      </w:r>
    </w:p>
    <w:p w14:paraId="631A8704" w14:textId="77777777" w:rsidR="00313285" w:rsidRDefault="00313285" w:rsidP="00313285">
      <w:r>
        <w:t xml:space="preserve">    </w:t>
      </w:r>
    </w:p>
    <w:p w14:paraId="0BBA83C4" w14:textId="77777777" w:rsidR="00313285" w:rsidRDefault="00313285" w:rsidP="00313285">
      <w:r>
        <w:lastRenderedPageBreak/>
        <w:t xml:space="preserve">    #######################</w:t>
      </w:r>
    </w:p>
    <w:p w14:paraId="0D5DAB7B" w14:textId="77777777" w:rsidR="00313285" w:rsidRDefault="00313285" w:rsidP="00313285">
      <w:r>
        <w:t xml:space="preserve">    #######################</w:t>
      </w:r>
    </w:p>
    <w:p w14:paraId="5D8846C7" w14:textId="77777777" w:rsidR="00313285" w:rsidRDefault="00313285" w:rsidP="00313285">
      <w:r>
        <w:t xml:space="preserve">    #######################</w:t>
      </w:r>
    </w:p>
    <w:p w14:paraId="501029DE" w14:textId="77777777" w:rsidR="00313285" w:rsidRDefault="00313285" w:rsidP="00313285">
      <w:r>
        <w:t xml:space="preserve">    </w:t>
      </w:r>
    </w:p>
    <w:p w14:paraId="172300DE" w14:textId="77777777" w:rsidR="00313285" w:rsidRDefault="00313285" w:rsidP="00313285">
      <w:r>
        <w:t xml:space="preserve">    </w:t>
      </w:r>
      <w:proofErr w:type="spellStart"/>
      <w:r>
        <w:t>output$downloadData</w:t>
      </w:r>
      <w:proofErr w:type="spellEnd"/>
      <w:r>
        <w:t xml:space="preserve">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34E5089C" w14:textId="77777777" w:rsidR="00313285" w:rsidRDefault="00313285" w:rsidP="00313285">
      <w:r>
        <w:t xml:space="preserve">      filename = </w:t>
      </w:r>
      <w:proofErr w:type="gramStart"/>
      <w:r>
        <w:t>function(</w:t>
      </w:r>
      <w:proofErr w:type="gramEnd"/>
      <w:r>
        <w:t>) {</w:t>
      </w:r>
    </w:p>
    <w:p w14:paraId="518818D8" w14:textId="77777777" w:rsidR="00313285" w:rsidRDefault="00313285" w:rsidP="00313285">
      <w:r>
        <w:t xml:space="preserve">        </w:t>
      </w:r>
      <w:proofErr w:type="gramStart"/>
      <w:r>
        <w:t>paste(</w:t>
      </w:r>
      <w:proofErr w:type="gramEnd"/>
      <w:r>
        <w:t xml:space="preserve">"data-Metrics-", </w:t>
      </w:r>
      <w:proofErr w:type="spellStart"/>
      <w:r>
        <w:t>Sys.Date</w:t>
      </w:r>
      <w:proofErr w:type="spellEnd"/>
      <w:r>
        <w:t xml:space="preserve">(), ".csv", </w:t>
      </w:r>
      <w:proofErr w:type="spellStart"/>
      <w:r>
        <w:t>sep</w:t>
      </w:r>
      <w:proofErr w:type="spellEnd"/>
      <w:r>
        <w:t>="")</w:t>
      </w:r>
    </w:p>
    <w:p w14:paraId="6D2DFDF1" w14:textId="77777777" w:rsidR="00313285" w:rsidRDefault="00313285" w:rsidP="00313285">
      <w:r>
        <w:t xml:space="preserve">      },</w:t>
      </w:r>
    </w:p>
    <w:p w14:paraId="187400D6" w14:textId="77777777" w:rsidR="00313285" w:rsidRDefault="00313285" w:rsidP="00313285">
      <w:r>
        <w:t xml:space="preserve">      content = function(file) {</w:t>
      </w:r>
    </w:p>
    <w:p w14:paraId="3550D601" w14:textId="77777777" w:rsidR="00313285" w:rsidRDefault="00313285" w:rsidP="00313285">
      <w:r>
        <w:t xml:space="preserve">        </w:t>
      </w:r>
      <w:proofErr w:type="gramStart"/>
      <w:r>
        <w:t>write.csv(</w:t>
      </w:r>
      <w:proofErr w:type="spellStart"/>
      <w:r>
        <w:t>big.coords</w:t>
      </w:r>
      <w:proofErr w:type="gramEnd"/>
      <w:r>
        <w:t>_df</w:t>
      </w:r>
      <w:proofErr w:type="spellEnd"/>
      <w:r>
        <w:t>, file)})</w:t>
      </w:r>
    </w:p>
    <w:p w14:paraId="792EAA0B" w14:textId="77777777" w:rsidR="00313285" w:rsidRDefault="00313285" w:rsidP="00313285">
      <w:r>
        <w:t xml:space="preserve">    </w:t>
      </w:r>
    </w:p>
    <w:p w14:paraId="0E3E655B" w14:textId="77777777" w:rsidR="00313285" w:rsidRDefault="00313285" w:rsidP="00313285">
      <w:r>
        <w:t xml:space="preserve">    output$downloadData2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0AC30331" w14:textId="77777777" w:rsidR="00313285" w:rsidRDefault="00313285" w:rsidP="00313285">
      <w:r>
        <w:t xml:space="preserve">      filename = </w:t>
      </w:r>
      <w:proofErr w:type="gramStart"/>
      <w:r>
        <w:t>function(</w:t>
      </w:r>
      <w:proofErr w:type="gramEnd"/>
      <w:r>
        <w:t>) {</w:t>
      </w:r>
    </w:p>
    <w:p w14:paraId="765E2BF0" w14:textId="77777777" w:rsidR="00313285" w:rsidRDefault="00313285" w:rsidP="00313285">
      <w:r>
        <w:t xml:space="preserve">        </w:t>
      </w:r>
      <w:proofErr w:type="gramStart"/>
      <w:r>
        <w:t>paste(</w:t>
      </w:r>
      <w:proofErr w:type="gramEnd"/>
      <w:r>
        <w:t>"data-</w:t>
      </w:r>
      <w:proofErr w:type="spellStart"/>
      <w:r>
        <w:t>VariantLevelTS</w:t>
      </w:r>
      <w:proofErr w:type="spellEnd"/>
      <w:r>
        <w:t xml:space="preserve">-", </w:t>
      </w:r>
      <w:proofErr w:type="spellStart"/>
      <w:r>
        <w:t>Sys.Date</w:t>
      </w:r>
      <w:proofErr w:type="spellEnd"/>
      <w:r>
        <w:t xml:space="preserve">(), ".csv", </w:t>
      </w:r>
      <w:proofErr w:type="spellStart"/>
      <w:r>
        <w:t>sep</w:t>
      </w:r>
      <w:proofErr w:type="spellEnd"/>
      <w:r>
        <w:t>="")</w:t>
      </w:r>
    </w:p>
    <w:p w14:paraId="15C89EC9" w14:textId="77777777" w:rsidR="00313285" w:rsidRDefault="00313285" w:rsidP="00313285">
      <w:r>
        <w:t xml:space="preserve">      },</w:t>
      </w:r>
    </w:p>
    <w:p w14:paraId="4C803D97" w14:textId="77777777" w:rsidR="00313285" w:rsidRDefault="00313285" w:rsidP="00313285">
      <w:r>
        <w:t xml:space="preserve">      content = function(file) {</w:t>
      </w:r>
    </w:p>
    <w:p w14:paraId="6EC7A903" w14:textId="77777777" w:rsidR="00313285" w:rsidRDefault="00313285" w:rsidP="00313285">
      <w:r>
        <w:t xml:space="preserve">        </w:t>
      </w:r>
      <w:proofErr w:type="gramStart"/>
      <w:r>
        <w:t>write.csv(</w:t>
      </w:r>
      <w:proofErr w:type="spellStart"/>
      <w:proofErr w:type="gramEnd"/>
      <w:r>
        <w:t>no_na_df</w:t>
      </w:r>
      <w:proofErr w:type="spellEnd"/>
      <w:r>
        <w:t>, file)})</w:t>
      </w:r>
    </w:p>
    <w:p w14:paraId="7CABCC27" w14:textId="77777777" w:rsidR="00313285" w:rsidRDefault="00313285" w:rsidP="00313285">
      <w:r>
        <w:t xml:space="preserve">    </w:t>
      </w:r>
    </w:p>
    <w:p w14:paraId="65C3DBF1" w14:textId="77777777" w:rsidR="00313285" w:rsidRDefault="00313285" w:rsidP="00313285">
      <w:r>
        <w:t xml:space="preserve">    output$downloadData3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25D99C6C" w14:textId="77777777" w:rsidR="00313285" w:rsidRDefault="00313285" w:rsidP="00313285">
      <w:r>
        <w:t xml:space="preserve">      filename = </w:t>
      </w:r>
      <w:proofErr w:type="gramStart"/>
      <w:r>
        <w:t>function(</w:t>
      </w:r>
      <w:proofErr w:type="gramEnd"/>
      <w:r>
        <w:t>) {</w:t>
      </w:r>
    </w:p>
    <w:p w14:paraId="285295FB" w14:textId="77777777" w:rsidR="00313285" w:rsidRDefault="00313285" w:rsidP="00313285">
      <w:r>
        <w:t xml:space="preserve">        </w:t>
      </w:r>
      <w:proofErr w:type="gramStart"/>
      <w:r>
        <w:t>paste(</w:t>
      </w:r>
      <w:proofErr w:type="gramEnd"/>
      <w:r>
        <w:t>"data-</w:t>
      </w:r>
      <w:proofErr w:type="spellStart"/>
      <w:r>
        <w:t>VariantLevelALL</w:t>
      </w:r>
      <w:proofErr w:type="spellEnd"/>
      <w:r>
        <w:t xml:space="preserve">-", </w:t>
      </w:r>
      <w:proofErr w:type="spellStart"/>
      <w:r>
        <w:t>Sys.Date</w:t>
      </w:r>
      <w:proofErr w:type="spellEnd"/>
      <w:r>
        <w:t xml:space="preserve">(), ".csv", </w:t>
      </w:r>
      <w:proofErr w:type="spellStart"/>
      <w:r>
        <w:t>sep</w:t>
      </w:r>
      <w:proofErr w:type="spellEnd"/>
      <w:r>
        <w:t>="")</w:t>
      </w:r>
    </w:p>
    <w:p w14:paraId="03508140" w14:textId="77777777" w:rsidR="00313285" w:rsidRDefault="00313285" w:rsidP="00313285">
      <w:r>
        <w:t xml:space="preserve">      },</w:t>
      </w:r>
    </w:p>
    <w:p w14:paraId="427B172B" w14:textId="77777777" w:rsidR="00313285" w:rsidRDefault="00313285" w:rsidP="00313285">
      <w:r>
        <w:t xml:space="preserve">      content = function(file) {</w:t>
      </w:r>
    </w:p>
    <w:p w14:paraId="073498D4" w14:textId="77777777" w:rsidR="00313285" w:rsidRDefault="00313285" w:rsidP="00313285">
      <w:r>
        <w:t xml:space="preserve">        </w:t>
      </w:r>
      <w:proofErr w:type="gramStart"/>
      <w:r>
        <w:t>write.csv(</w:t>
      </w:r>
      <w:proofErr w:type="spellStart"/>
      <w:proofErr w:type="gramEnd"/>
      <w:r>
        <w:t>no_na_MAVEonly_df</w:t>
      </w:r>
      <w:proofErr w:type="spellEnd"/>
      <w:r>
        <w:t>, file)})</w:t>
      </w:r>
    </w:p>
    <w:p w14:paraId="07D7BD15" w14:textId="77777777" w:rsidR="00313285" w:rsidRDefault="00313285" w:rsidP="00313285">
      <w:r>
        <w:t xml:space="preserve">    </w:t>
      </w:r>
    </w:p>
    <w:p w14:paraId="7A7D8DB7" w14:textId="77777777" w:rsidR="00313285" w:rsidRDefault="00313285" w:rsidP="00313285">
      <w:r>
        <w:t xml:space="preserve">    output$downloadData4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3DB2A36F" w14:textId="77777777" w:rsidR="00313285" w:rsidRDefault="00313285" w:rsidP="00313285">
      <w:r>
        <w:lastRenderedPageBreak/>
        <w:t xml:space="preserve">      filename = </w:t>
      </w:r>
      <w:proofErr w:type="gramStart"/>
      <w:r>
        <w:t>function(</w:t>
      </w:r>
      <w:proofErr w:type="gramEnd"/>
      <w:r>
        <w:t>) {</w:t>
      </w:r>
    </w:p>
    <w:p w14:paraId="0934C034" w14:textId="77777777" w:rsidR="00313285" w:rsidRDefault="00313285" w:rsidP="00313285">
      <w:r>
        <w:t xml:space="preserve">        </w:t>
      </w:r>
      <w:proofErr w:type="gramStart"/>
      <w:r>
        <w:t>paste(</w:t>
      </w:r>
      <w:proofErr w:type="gramEnd"/>
      <w:r>
        <w:t>"data-</w:t>
      </w:r>
      <w:proofErr w:type="spellStart"/>
      <w:r>
        <w:t>MetricsTrainingTestSplits</w:t>
      </w:r>
      <w:proofErr w:type="spellEnd"/>
      <w:r>
        <w:t xml:space="preserve">-", </w:t>
      </w:r>
      <w:proofErr w:type="spellStart"/>
      <w:r>
        <w:t>Sys.Date</w:t>
      </w:r>
      <w:proofErr w:type="spellEnd"/>
      <w:r>
        <w:t xml:space="preserve">(), ".csv", </w:t>
      </w:r>
      <w:proofErr w:type="spellStart"/>
      <w:r>
        <w:t>sep</w:t>
      </w:r>
      <w:proofErr w:type="spellEnd"/>
      <w:r>
        <w:t>="")</w:t>
      </w:r>
    </w:p>
    <w:p w14:paraId="47BE4D6D" w14:textId="77777777" w:rsidR="00313285" w:rsidRDefault="00313285" w:rsidP="00313285">
      <w:r>
        <w:t xml:space="preserve">      },</w:t>
      </w:r>
    </w:p>
    <w:p w14:paraId="6AAD33D3" w14:textId="77777777" w:rsidR="00313285" w:rsidRDefault="00313285" w:rsidP="00313285">
      <w:r>
        <w:t xml:space="preserve">      content = function(file) {</w:t>
      </w:r>
    </w:p>
    <w:p w14:paraId="11AA0EB4" w14:textId="77777777" w:rsidR="00313285" w:rsidRDefault="00313285" w:rsidP="00313285">
      <w:r>
        <w:t xml:space="preserve">        </w:t>
      </w:r>
      <w:proofErr w:type="gramStart"/>
      <w:r>
        <w:t>write.csv(</w:t>
      </w:r>
      <w:proofErr w:type="spellStart"/>
      <w:proofErr w:type="gramEnd"/>
      <w:r>
        <w:t>test_train_split_metrics</w:t>
      </w:r>
      <w:proofErr w:type="spellEnd"/>
      <w:r>
        <w:t>, file)})</w:t>
      </w:r>
    </w:p>
    <w:p w14:paraId="4402DC31" w14:textId="77777777" w:rsidR="00313285" w:rsidRDefault="00313285" w:rsidP="00313285">
      <w:r>
        <w:t xml:space="preserve">    </w:t>
      </w:r>
    </w:p>
    <w:p w14:paraId="3CC6249C" w14:textId="77777777" w:rsidR="00313285" w:rsidRDefault="00313285" w:rsidP="00313285">
      <w:r>
        <w:t xml:space="preserve">    </w:t>
      </w:r>
      <w:proofErr w:type="spellStart"/>
      <w:r>
        <w:t>output$downloadPlot</w:t>
      </w:r>
      <w:proofErr w:type="spellEnd"/>
      <w:r>
        <w:t xml:space="preserve">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1877423A" w14:textId="77777777" w:rsidR="00313285" w:rsidRDefault="00313285" w:rsidP="00313285">
      <w:r>
        <w:t xml:space="preserve">        #</w:t>
      </w:r>
      <w:proofErr w:type="gramStart"/>
      <w:r>
        <w:t>svglite(</w:t>
      </w:r>
      <w:proofErr w:type="gramEnd"/>
      <w:r>
        <w:t>filename = "</w:t>
      </w:r>
      <w:proofErr w:type="spellStart"/>
      <w:r>
        <w:t>test.svg</w:t>
      </w:r>
      <w:proofErr w:type="spellEnd"/>
      <w:r>
        <w:t>", width = 10, height = 8,</w:t>
      </w:r>
    </w:p>
    <w:p w14:paraId="32345E79" w14:textId="77777777" w:rsidR="00313285" w:rsidRDefault="00313285" w:rsidP="00313285">
      <w:r>
        <w:t xml:space="preserve">        #       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pointsize</w:t>
      </w:r>
      <w:proofErr w:type="spellEnd"/>
      <w:r>
        <w:t xml:space="preserve"> = 12, scaling = 1)</w:t>
      </w:r>
    </w:p>
    <w:p w14:paraId="1E1912AA" w14:textId="77777777" w:rsidR="00313285" w:rsidRDefault="00313285" w:rsidP="00313285">
      <w:r>
        <w:t xml:space="preserve">        </w:t>
      </w:r>
    </w:p>
    <w:p w14:paraId="42EDBAE8" w14:textId="77777777" w:rsidR="00313285" w:rsidRDefault="00313285" w:rsidP="00313285">
      <w:r>
        <w:t xml:space="preserve">        filename = function</w:t>
      </w:r>
      <w:proofErr w:type="gramStart"/>
      <w:r>
        <w:t>(){</w:t>
      </w:r>
      <w:proofErr w:type="gramEnd"/>
      <w:r>
        <w:t>paste("</w:t>
      </w:r>
      <w:proofErr w:type="spellStart"/>
      <w:r>
        <w:t>outputPlotsPC</w:t>
      </w:r>
      <w:proofErr w:type="spellEnd"/>
      <w:proofErr w:type="gramStart"/>
      <w:r>
        <w:t>",</w:t>
      </w:r>
      <w:proofErr w:type="spellStart"/>
      <w:r>
        <w:t>Sys.Date</w:t>
      </w:r>
      <w:proofErr w:type="spellEnd"/>
      <w:proofErr w:type="gramEnd"/>
      <w:r>
        <w:t>(),'.</w:t>
      </w:r>
      <w:proofErr w:type="spellStart"/>
      <w:r>
        <w:t>svg</w:t>
      </w:r>
      <w:proofErr w:type="spellEnd"/>
      <w:proofErr w:type="gramStart"/>
      <w:r>
        <w:t>',</w:t>
      </w:r>
      <w:proofErr w:type="spellStart"/>
      <w:r>
        <w:t>sep</w:t>
      </w:r>
      <w:proofErr w:type="spellEnd"/>
      <w:proofErr w:type="gramEnd"/>
      <w:r>
        <w:t>='')},</w:t>
      </w:r>
    </w:p>
    <w:p w14:paraId="35282422" w14:textId="77777777" w:rsidR="00313285" w:rsidRDefault="00313285" w:rsidP="00313285">
      <w:r>
        <w:t xml:space="preserve">        content = function(file</w:t>
      </w:r>
      <w:proofErr w:type="gramStart"/>
      <w:r>
        <w:t>){</w:t>
      </w:r>
      <w:proofErr w:type="gramEnd"/>
    </w:p>
    <w:p w14:paraId="5FFEFBA0" w14:textId="768B1055" w:rsidR="00313285" w:rsidRDefault="00313285" w:rsidP="00313285">
      <w:r>
        <w:t xml:space="preserve">         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r>
        <w:t>file,plot</w:t>
      </w:r>
      <w:proofErr w:type="spellEnd"/>
      <w:proofErr w:type="gramEnd"/>
      <w:r>
        <w:t>=</w:t>
      </w:r>
      <w:proofErr w:type="spellStart"/>
      <w:proofErr w:type="gramStart"/>
      <w:r>
        <w:t>grid.arrange</w:t>
      </w:r>
      <w:proofErr w:type="spellEnd"/>
      <w:proofErr w:type="gramEnd"/>
      <w:r>
        <w:t>(k_meansPLOT1, k_meansPLOT</w:t>
      </w:r>
      <w:del w:id="244" w:author="Author" w:date="2025-06-15T19:29:00Z" w16du:dateUtc="2025-06-16T02:29:00Z">
        <w:r w:rsidR="009E35B6">
          <w:delText>1</w:delText>
        </w:r>
      </w:del>
      <w:proofErr w:type="gramStart"/>
      <w:ins w:id="245" w:author="Author" w:date="2025-06-15T19:29:00Z" w16du:dateUtc="2025-06-16T02:29:00Z">
        <w:r>
          <w:t>2</w:t>
        </w:r>
      </w:ins>
      <w:r>
        <w:t>,nrow</w:t>
      </w:r>
      <w:proofErr w:type="gramEnd"/>
      <w:r>
        <w:t xml:space="preserve"> = </w:t>
      </w:r>
      <w:proofErr w:type="gramStart"/>
      <w:r>
        <w:t>2,heights</w:t>
      </w:r>
      <w:proofErr w:type="gramEnd"/>
      <w:r>
        <w:t>=c(4,4</w:t>
      </w:r>
      <w:proofErr w:type="gramStart"/>
      <w:r>
        <w:t>),widths</w:t>
      </w:r>
      <w:proofErr w:type="gramEnd"/>
      <w:r>
        <w:t>=c(4)</w:t>
      </w:r>
      <w:proofErr w:type="gramStart"/>
      <w:r>
        <w:t>),width</w:t>
      </w:r>
      <w:proofErr w:type="gramEnd"/>
      <w:r>
        <w:t>=</w:t>
      </w:r>
      <w:proofErr w:type="gramStart"/>
      <w:r>
        <w:t>12,height</w:t>
      </w:r>
      <w:proofErr w:type="gramEnd"/>
      <w:r>
        <w:t>=</w:t>
      </w:r>
      <w:proofErr w:type="gramStart"/>
      <w:r>
        <w:t>10,dpi</w:t>
      </w:r>
      <w:proofErr w:type="gramEnd"/>
      <w:r>
        <w:t>=</w:t>
      </w:r>
      <w:proofErr w:type="gramStart"/>
      <w:r>
        <w:t>300,units</w:t>
      </w:r>
      <w:proofErr w:type="gramEnd"/>
      <w:r>
        <w:t>=c("in"))</w:t>
      </w:r>
    </w:p>
    <w:p w14:paraId="540809B5" w14:textId="77777777" w:rsidR="00313285" w:rsidRDefault="00313285" w:rsidP="00313285">
      <w:r>
        <w:t xml:space="preserve">      }</w:t>
      </w:r>
    </w:p>
    <w:p w14:paraId="536943C3" w14:textId="77777777" w:rsidR="00313285" w:rsidRDefault="00313285" w:rsidP="00313285">
      <w:r>
        <w:t xml:space="preserve">    )</w:t>
      </w:r>
    </w:p>
    <w:p w14:paraId="085975F9" w14:textId="77777777" w:rsidR="00313285" w:rsidRDefault="00313285" w:rsidP="00313285">
      <w:r>
        <w:t xml:space="preserve">    </w:t>
      </w:r>
    </w:p>
    <w:p w14:paraId="6B0F74AC" w14:textId="77777777" w:rsidR="00313285" w:rsidRDefault="00313285" w:rsidP="00313285">
      <w:r>
        <w:t xml:space="preserve">    output$downloadPlot2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4AFBD28F" w14:textId="77777777" w:rsidR="00313285" w:rsidRDefault="00313285" w:rsidP="00313285">
      <w:r>
        <w:t xml:space="preserve">      #</w:t>
      </w:r>
      <w:proofErr w:type="gramStart"/>
      <w:r>
        <w:t>svglite(</w:t>
      </w:r>
      <w:proofErr w:type="gramEnd"/>
      <w:r>
        <w:t>filename = "</w:t>
      </w:r>
      <w:proofErr w:type="spellStart"/>
      <w:r>
        <w:t>test.svg</w:t>
      </w:r>
      <w:proofErr w:type="spellEnd"/>
      <w:r>
        <w:t>", width = 10, height = 8,</w:t>
      </w:r>
    </w:p>
    <w:p w14:paraId="39C99D54" w14:textId="77777777" w:rsidR="00313285" w:rsidRDefault="00313285" w:rsidP="00313285">
      <w:r>
        <w:t xml:space="preserve">      #       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pointsize</w:t>
      </w:r>
      <w:proofErr w:type="spellEnd"/>
      <w:r>
        <w:t xml:space="preserve"> = 12, scaling = 1)</w:t>
      </w:r>
    </w:p>
    <w:p w14:paraId="06A57024" w14:textId="77777777" w:rsidR="00313285" w:rsidRDefault="00313285" w:rsidP="00313285">
      <w:r>
        <w:t xml:space="preserve">      </w:t>
      </w:r>
    </w:p>
    <w:p w14:paraId="13CBD9A4" w14:textId="77777777" w:rsidR="00313285" w:rsidRDefault="00313285" w:rsidP="00313285">
      <w:r>
        <w:t xml:space="preserve">      filename = function</w:t>
      </w:r>
      <w:proofErr w:type="gramStart"/>
      <w:r>
        <w:t>(){</w:t>
      </w:r>
      <w:proofErr w:type="gramEnd"/>
      <w:r>
        <w:t>paste("outputPlotsOddsPath</w:t>
      </w:r>
      <w:proofErr w:type="gramStart"/>
      <w:r>
        <w:t>",Sys.Date</w:t>
      </w:r>
      <w:proofErr w:type="gramEnd"/>
      <w:r>
        <w:t>(),'.svg</w:t>
      </w:r>
      <w:proofErr w:type="gramStart"/>
      <w:r>
        <w:t>',sep</w:t>
      </w:r>
      <w:proofErr w:type="gramEnd"/>
      <w:r>
        <w:t>='')},</w:t>
      </w:r>
    </w:p>
    <w:p w14:paraId="0E6923C6" w14:textId="77777777" w:rsidR="00313285" w:rsidRDefault="00313285" w:rsidP="00313285">
      <w:r>
        <w:t xml:space="preserve">      content = function(file</w:t>
      </w:r>
      <w:proofErr w:type="gramStart"/>
      <w:r>
        <w:t>){</w:t>
      </w:r>
      <w:proofErr w:type="gramEnd"/>
    </w:p>
    <w:p w14:paraId="728E296F" w14:textId="77777777" w:rsidR="00313285" w:rsidRDefault="00313285" w:rsidP="00313285">
      <w:r>
        <w:t xml:space="preserve">       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r>
        <w:t>file,plot</w:t>
      </w:r>
      <w:proofErr w:type="spellEnd"/>
      <w:proofErr w:type="gramEnd"/>
      <w:r>
        <w:t>=</w:t>
      </w:r>
      <w:proofErr w:type="spellStart"/>
      <w:proofErr w:type="gramStart"/>
      <w:r>
        <w:t>grid.arrange</w:t>
      </w:r>
      <w:proofErr w:type="spellEnd"/>
      <w:proofErr w:type="gramEnd"/>
      <w:r>
        <w:t>(OddsPath_PLOT</w:t>
      </w:r>
      <w:proofErr w:type="gramStart"/>
      <w:r>
        <w:t>1,OddsPath</w:t>
      </w:r>
      <w:proofErr w:type="gramEnd"/>
      <w:r>
        <w:t>_PLOT</w:t>
      </w:r>
      <w:proofErr w:type="gramStart"/>
      <w:r>
        <w:t>2,nrow</w:t>
      </w:r>
      <w:proofErr w:type="gramEnd"/>
      <w:r>
        <w:t xml:space="preserve"> = </w:t>
      </w:r>
      <w:proofErr w:type="gramStart"/>
      <w:r>
        <w:t>2,heights</w:t>
      </w:r>
      <w:proofErr w:type="gramEnd"/>
      <w:r>
        <w:t>=c(2,2)</w:t>
      </w:r>
      <w:proofErr w:type="gramStart"/>
      <w:r>
        <w:t>),width</w:t>
      </w:r>
      <w:proofErr w:type="gramEnd"/>
      <w:r>
        <w:t>=</w:t>
      </w:r>
      <w:proofErr w:type="gramStart"/>
      <w:r>
        <w:t>8,height</w:t>
      </w:r>
      <w:proofErr w:type="gramEnd"/>
      <w:r>
        <w:t>=</w:t>
      </w:r>
      <w:proofErr w:type="gramStart"/>
      <w:r>
        <w:t>10,dpi</w:t>
      </w:r>
      <w:proofErr w:type="gramEnd"/>
      <w:r>
        <w:t>=</w:t>
      </w:r>
      <w:proofErr w:type="gramStart"/>
      <w:r>
        <w:t>300,units</w:t>
      </w:r>
      <w:proofErr w:type="gramEnd"/>
      <w:r>
        <w:t>=c("in"))</w:t>
      </w:r>
    </w:p>
    <w:p w14:paraId="52D8849A" w14:textId="77777777" w:rsidR="00313285" w:rsidRDefault="00313285" w:rsidP="00313285">
      <w:r>
        <w:t xml:space="preserve">      }</w:t>
      </w:r>
    </w:p>
    <w:p w14:paraId="5763FCC2" w14:textId="77777777" w:rsidR="00313285" w:rsidRDefault="00313285" w:rsidP="00313285">
      <w:r>
        <w:t xml:space="preserve">    )</w:t>
      </w:r>
    </w:p>
    <w:p w14:paraId="31E47F23" w14:textId="77777777" w:rsidR="00313285" w:rsidRDefault="00313285" w:rsidP="00313285">
      <w:r>
        <w:lastRenderedPageBreak/>
        <w:t xml:space="preserve">    </w:t>
      </w:r>
    </w:p>
    <w:p w14:paraId="25EE2155" w14:textId="77777777" w:rsidR="00313285" w:rsidRDefault="00313285" w:rsidP="00313285">
      <w:r>
        <w:t xml:space="preserve">    output$downloadPlot3 &lt;- </w:t>
      </w:r>
      <w:proofErr w:type="spellStart"/>
      <w:proofErr w:type="gramStart"/>
      <w:r>
        <w:t>downloadHandler</w:t>
      </w:r>
      <w:proofErr w:type="spellEnd"/>
      <w:r>
        <w:t>(</w:t>
      </w:r>
      <w:proofErr w:type="gramEnd"/>
    </w:p>
    <w:p w14:paraId="3B817586" w14:textId="77777777" w:rsidR="00313285" w:rsidRDefault="00313285" w:rsidP="00313285">
      <w:r>
        <w:t xml:space="preserve">      #</w:t>
      </w:r>
      <w:proofErr w:type="gramStart"/>
      <w:r>
        <w:t>svglite(</w:t>
      </w:r>
      <w:proofErr w:type="gramEnd"/>
      <w:r>
        <w:t>filename = "</w:t>
      </w:r>
      <w:proofErr w:type="spellStart"/>
      <w:r>
        <w:t>test.svg</w:t>
      </w:r>
      <w:proofErr w:type="spellEnd"/>
      <w:r>
        <w:t>", width = 10, height = 8,</w:t>
      </w:r>
    </w:p>
    <w:p w14:paraId="70865FA2" w14:textId="77777777" w:rsidR="00313285" w:rsidRDefault="00313285" w:rsidP="00313285">
      <w:r>
        <w:t xml:space="preserve">      #       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pointsize</w:t>
      </w:r>
      <w:proofErr w:type="spellEnd"/>
      <w:r>
        <w:t xml:space="preserve"> = 12, scaling = 1)</w:t>
      </w:r>
    </w:p>
    <w:p w14:paraId="6E0FAE67" w14:textId="77777777" w:rsidR="00313285" w:rsidRDefault="00313285" w:rsidP="00313285">
      <w:r>
        <w:t xml:space="preserve">      </w:t>
      </w:r>
    </w:p>
    <w:p w14:paraId="6AA29C7A" w14:textId="77777777" w:rsidR="00313285" w:rsidRDefault="00313285" w:rsidP="00313285">
      <w:r>
        <w:t xml:space="preserve">      filename = function</w:t>
      </w:r>
      <w:proofErr w:type="gramStart"/>
      <w:r>
        <w:t>(){</w:t>
      </w:r>
      <w:proofErr w:type="gramEnd"/>
      <w:r>
        <w:t>paste("outputPlotsROCcurve</w:t>
      </w:r>
      <w:proofErr w:type="gramStart"/>
      <w:r>
        <w:t>",Sys.Date</w:t>
      </w:r>
      <w:proofErr w:type="gramEnd"/>
      <w:r>
        <w:t>(),'.svg</w:t>
      </w:r>
      <w:proofErr w:type="gramStart"/>
      <w:r>
        <w:t>',sep</w:t>
      </w:r>
      <w:proofErr w:type="gramEnd"/>
      <w:r>
        <w:t>='')},</w:t>
      </w:r>
    </w:p>
    <w:p w14:paraId="7B59E648" w14:textId="77777777" w:rsidR="00313285" w:rsidRDefault="00313285" w:rsidP="00313285">
      <w:r>
        <w:t xml:space="preserve">      content = function(file</w:t>
      </w:r>
      <w:proofErr w:type="gramStart"/>
      <w:r>
        <w:t>){</w:t>
      </w:r>
      <w:proofErr w:type="gramEnd"/>
    </w:p>
    <w:p w14:paraId="42E462EC" w14:textId="77777777" w:rsidR="00313285" w:rsidRDefault="00313285" w:rsidP="00313285">
      <w:r>
        <w:t xml:space="preserve">        </w:t>
      </w:r>
      <w:proofErr w:type="spellStart"/>
      <w:r>
        <w:t>ggsave</w:t>
      </w:r>
      <w:proofErr w:type="spellEnd"/>
      <w:r>
        <w:t>(</w:t>
      </w:r>
      <w:proofErr w:type="spellStart"/>
      <w:proofErr w:type="gramStart"/>
      <w:r>
        <w:t>file,plot</w:t>
      </w:r>
      <w:proofErr w:type="spellEnd"/>
      <w:proofErr w:type="gramEnd"/>
      <w:r>
        <w:t>=</w:t>
      </w:r>
      <w:proofErr w:type="spellStart"/>
      <w:proofErr w:type="gramStart"/>
      <w:r>
        <w:t>ROCall,width</w:t>
      </w:r>
      <w:proofErr w:type="spellEnd"/>
      <w:proofErr w:type="gramEnd"/>
      <w:r>
        <w:t>=</w:t>
      </w:r>
      <w:proofErr w:type="gramStart"/>
      <w:r>
        <w:t>8,height</w:t>
      </w:r>
      <w:proofErr w:type="gramEnd"/>
      <w:r>
        <w:t>=</w:t>
      </w:r>
      <w:proofErr w:type="gramStart"/>
      <w:r>
        <w:t>8,dpi</w:t>
      </w:r>
      <w:proofErr w:type="gramEnd"/>
      <w:r>
        <w:t>=</w:t>
      </w:r>
      <w:proofErr w:type="gramStart"/>
      <w:r>
        <w:t>300,units</w:t>
      </w:r>
      <w:proofErr w:type="gramEnd"/>
      <w:r>
        <w:t>=c("in"))</w:t>
      </w:r>
    </w:p>
    <w:p w14:paraId="4EB3E0DC" w14:textId="77777777" w:rsidR="00313285" w:rsidRDefault="00313285" w:rsidP="00313285">
      <w:r>
        <w:t xml:space="preserve">      }</w:t>
      </w:r>
    </w:p>
    <w:p w14:paraId="65C62BB1" w14:textId="77777777" w:rsidR="00313285" w:rsidRDefault="00313285" w:rsidP="00313285">
      <w:r>
        <w:t xml:space="preserve">    )</w:t>
      </w:r>
    </w:p>
    <w:p w14:paraId="7E8701FC" w14:textId="77777777" w:rsidR="00313285" w:rsidRDefault="00313285" w:rsidP="00313285">
      <w:r>
        <w:t xml:space="preserve">  })</w:t>
      </w:r>
    </w:p>
    <w:p w14:paraId="1C6414D7" w14:textId="77777777" w:rsidR="00313285" w:rsidRDefault="00313285" w:rsidP="00313285"/>
    <w:p w14:paraId="46802BFC" w14:textId="77777777" w:rsidR="00313285" w:rsidRDefault="00313285" w:rsidP="00313285">
      <w:r>
        <w:t>}</w:t>
      </w:r>
    </w:p>
    <w:p w14:paraId="3E243F02" w14:textId="77777777" w:rsidR="00313285" w:rsidRDefault="00313285" w:rsidP="00313285"/>
    <w:p w14:paraId="0F920F1D" w14:textId="77777777" w:rsidR="00313285" w:rsidRDefault="00313285" w:rsidP="00313285">
      <w:r>
        <w:t># Create Shiny app ----</w:t>
      </w:r>
    </w:p>
    <w:p w14:paraId="7E344799" w14:textId="715A87C6" w:rsidR="00B03CAC" w:rsidRDefault="00313285" w:rsidP="00313285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sectPr w:rsidR="00B0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5"/>
    <w:rsid w:val="0002491C"/>
    <w:rsid w:val="000264C9"/>
    <w:rsid w:val="00026CD4"/>
    <w:rsid w:val="00060B6F"/>
    <w:rsid w:val="000769BD"/>
    <w:rsid w:val="00083862"/>
    <w:rsid w:val="0008655C"/>
    <w:rsid w:val="00097289"/>
    <w:rsid w:val="000C1635"/>
    <w:rsid w:val="000D3975"/>
    <w:rsid w:val="000D39FE"/>
    <w:rsid w:val="000D5E69"/>
    <w:rsid w:val="000D6B2C"/>
    <w:rsid w:val="000F21FE"/>
    <w:rsid w:val="001146E1"/>
    <w:rsid w:val="0012462B"/>
    <w:rsid w:val="00124EA5"/>
    <w:rsid w:val="001427B6"/>
    <w:rsid w:val="00150842"/>
    <w:rsid w:val="00162C58"/>
    <w:rsid w:val="00166F57"/>
    <w:rsid w:val="00190BDD"/>
    <w:rsid w:val="00194E23"/>
    <w:rsid w:val="00195999"/>
    <w:rsid w:val="001B0FBC"/>
    <w:rsid w:val="001B42D8"/>
    <w:rsid w:val="001B4914"/>
    <w:rsid w:val="001B6F0D"/>
    <w:rsid w:val="001D66CE"/>
    <w:rsid w:val="001E50B1"/>
    <w:rsid w:val="00216EB6"/>
    <w:rsid w:val="002173A6"/>
    <w:rsid w:val="00230FC8"/>
    <w:rsid w:val="002444B9"/>
    <w:rsid w:val="00247C72"/>
    <w:rsid w:val="00250547"/>
    <w:rsid w:val="00252BA3"/>
    <w:rsid w:val="00271582"/>
    <w:rsid w:val="0028200A"/>
    <w:rsid w:val="00287FEF"/>
    <w:rsid w:val="00295F1C"/>
    <w:rsid w:val="002A60DA"/>
    <w:rsid w:val="002D6C5C"/>
    <w:rsid w:val="002E0AF5"/>
    <w:rsid w:val="00313285"/>
    <w:rsid w:val="00321257"/>
    <w:rsid w:val="00334FA6"/>
    <w:rsid w:val="00351B76"/>
    <w:rsid w:val="00354B1F"/>
    <w:rsid w:val="00360DEB"/>
    <w:rsid w:val="00362A3C"/>
    <w:rsid w:val="0036648C"/>
    <w:rsid w:val="003767D8"/>
    <w:rsid w:val="00397368"/>
    <w:rsid w:val="003E3DC9"/>
    <w:rsid w:val="003F2E8B"/>
    <w:rsid w:val="003F3F63"/>
    <w:rsid w:val="0041037C"/>
    <w:rsid w:val="004175B7"/>
    <w:rsid w:val="004407BC"/>
    <w:rsid w:val="00440C7C"/>
    <w:rsid w:val="00464946"/>
    <w:rsid w:val="0048362F"/>
    <w:rsid w:val="004978A3"/>
    <w:rsid w:val="004A435B"/>
    <w:rsid w:val="004C2CB9"/>
    <w:rsid w:val="004D47A6"/>
    <w:rsid w:val="004E122A"/>
    <w:rsid w:val="004E2CC2"/>
    <w:rsid w:val="004E539A"/>
    <w:rsid w:val="00500714"/>
    <w:rsid w:val="00501ACA"/>
    <w:rsid w:val="00503295"/>
    <w:rsid w:val="00505FD6"/>
    <w:rsid w:val="005124EA"/>
    <w:rsid w:val="00527600"/>
    <w:rsid w:val="00532B26"/>
    <w:rsid w:val="00542D87"/>
    <w:rsid w:val="00544D51"/>
    <w:rsid w:val="00562780"/>
    <w:rsid w:val="00567162"/>
    <w:rsid w:val="00575B1B"/>
    <w:rsid w:val="00587D33"/>
    <w:rsid w:val="005B78AB"/>
    <w:rsid w:val="005E7D11"/>
    <w:rsid w:val="005F47CF"/>
    <w:rsid w:val="005F4A59"/>
    <w:rsid w:val="00604EC5"/>
    <w:rsid w:val="00616C56"/>
    <w:rsid w:val="00620076"/>
    <w:rsid w:val="006228A5"/>
    <w:rsid w:val="006325FC"/>
    <w:rsid w:val="00637962"/>
    <w:rsid w:val="00641A03"/>
    <w:rsid w:val="0065248B"/>
    <w:rsid w:val="00655EEB"/>
    <w:rsid w:val="00674182"/>
    <w:rsid w:val="00695449"/>
    <w:rsid w:val="006B0A49"/>
    <w:rsid w:val="006B3476"/>
    <w:rsid w:val="006B46D6"/>
    <w:rsid w:val="006D709C"/>
    <w:rsid w:val="006E0F63"/>
    <w:rsid w:val="006E0F90"/>
    <w:rsid w:val="00701488"/>
    <w:rsid w:val="007177E7"/>
    <w:rsid w:val="007201B9"/>
    <w:rsid w:val="007230FB"/>
    <w:rsid w:val="007362C0"/>
    <w:rsid w:val="007471DC"/>
    <w:rsid w:val="00751C89"/>
    <w:rsid w:val="00767435"/>
    <w:rsid w:val="00767F0B"/>
    <w:rsid w:val="00783555"/>
    <w:rsid w:val="0078461F"/>
    <w:rsid w:val="007951F4"/>
    <w:rsid w:val="007B0A50"/>
    <w:rsid w:val="007E2844"/>
    <w:rsid w:val="007F5244"/>
    <w:rsid w:val="007F54A5"/>
    <w:rsid w:val="00806CF3"/>
    <w:rsid w:val="00811CFB"/>
    <w:rsid w:val="00816DB2"/>
    <w:rsid w:val="00824F76"/>
    <w:rsid w:val="00837334"/>
    <w:rsid w:val="008539A7"/>
    <w:rsid w:val="00864B4D"/>
    <w:rsid w:val="00867AA0"/>
    <w:rsid w:val="0088368F"/>
    <w:rsid w:val="00892538"/>
    <w:rsid w:val="00892F6A"/>
    <w:rsid w:val="00897FD3"/>
    <w:rsid w:val="008A2B94"/>
    <w:rsid w:val="008B3F70"/>
    <w:rsid w:val="008D100A"/>
    <w:rsid w:val="009503AB"/>
    <w:rsid w:val="0095072C"/>
    <w:rsid w:val="00954ABE"/>
    <w:rsid w:val="00960931"/>
    <w:rsid w:val="00961D68"/>
    <w:rsid w:val="009743C4"/>
    <w:rsid w:val="00983D15"/>
    <w:rsid w:val="00995681"/>
    <w:rsid w:val="009A4725"/>
    <w:rsid w:val="009A5064"/>
    <w:rsid w:val="009C3C84"/>
    <w:rsid w:val="009E35B6"/>
    <w:rsid w:val="009E40FA"/>
    <w:rsid w:val="009E48DA"/>
    <w:rsid w:val="009E496C"/>
    <w:rsid w:val="009F416F"/>
    <w:rsid w:val="00A058CF"/>
    <w:rsid w:val="00A27980"/>
    <w:rsid w:val="00A4290B"/>
    <w:rsid w:val="00A46623"/>
    <w:rsid w:val="00A4682C"/>
    <w:rsid w:val="00A5281B"/>
    <w:rsid w:val="00A56BB2"/>
    <w:rsid w:val="00A82408"/>
    <w:rsid w:val="00AD6D8E"/>
    <w:rsid w:val="00AE5AEA"/>
    <w:rsid w:val="00AF78CC"/>
    <w:rsid w:val="00B03644"/>
    <w:rsid w:val="00B03CAC"/>
    <w:rsid w:val="00B04CCF"/>
    <w:rsid w:val="00B15BCB"/>
    <w:rsid w:val="00B227CC"/>
    <w:rsid w:val="00B31D3F"/>
    <w:rsid w:val="00B471EE"/>
    <w:rsid w:val="00B758EF"/>
    <w:rsid w:val="00B84BB6"/>
    <w:rsid w:val="00BD05EC"/>
    <w:rsid w:val="00BD609F"/>
    <w:rsid w:val="00BF17A3"/>
    <w:rsid w:val="00C02D96"/>
    <w:rsid w:val="00C13CAF"/>
    <w:rsid w:val="00C239A1"/>
    <w:rsid w:val="00C30E80"/>
    <w:rsid w:val="00C37FAF"/>
    <w:rsid w:val="00C41FE3"/>
    <w:rsid w:val="00C574B1"/>
    <w:rsid w:val="00C67513"/>
    <w:rsid w:val="00C86F23"/>
    <w:rsid w:val="00C942BC"/>
    <w:rsid w:val="00CA3461"/>
    <w:rsid w:val="00CA46A1"/>
    <w:rsid w:val="00CD21C3"/>
    <w:rsid w:val="00CD7B45"/>
    <w:rsid w:val="00D048D2"/>
    <w:rsid w:val="00D170DE"/>
    <w:rsid w:val="00D40F6C"/>
    <w:rsid w:val="00D50F54"/>
    <w:rsid w:val="00D8554F"/>
    <w:rsid w:val="00D87F21"/>
    <w:rsid w:val="00DC0BCC"/>
    <w:rsid w:val="00DE6604"/>
    <w:rsid w:val="00DE702D"/>
    <w:rsid w:val="00E029FE"/>
    <w:rsid w:val="00E07219"/>
    <w:rsid w:val="00E1415A"/>
    <w:rsid w:val="00E26CDE"/>
    <w:rsid w:val="00E45607"/>
    <w:rsid w:val="00E53696"/>
    <w:rsid w:val="00E6129B"/>
    <w:rsid w:val="00E67046"/>
    <w:rsid w:val="00E8210A"/>
    <w:rsid w:val="00E845A7"/>
    <w:rsid w:val="00E947BB"/>
    <w:rsid w:val="00EA03EC"/>
    <w:rsid w:val="00EA3B3E"/>
    <w:rsid w:val="00EC341C"/>
    <w:rsid w:val="00ED05FA"/>
    <w:rsid w:val="00ED3BE1"/>
    <w:rsid w:val="00EF11D7"/>
    <w:rsid w:val="00F04579"/>
    <w:rsid w:val="00F64CB2"/>
    <w:rsid w:val="00F73CD1"/>
    <w:rsid w:val="00F8748B"/>
    <w:rsid w:val="00FB5FEE"/>
    <w:rsid w:val="00FB6F00"/>
    <w:rsid w:val="00FC18F0"/>
    <w:rsid w:val="00FC3968"/>
    <w:rsid w:val="00FE34C7"/>
    <w:rsid w:val="00FF05BE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E9F6"/>
  <w15:chartTrackingRefBased/>
  <w15:docId w15:val="{32E31CEB-A7E5-4349-9310-D8D246E9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4272</Words>
  <Characters>24357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Jagannathan, Sujatha</dc:creator>
  <cp:keywords/>
  <dc:description/>
  <cp:lastModifiedBy>Jagannathan, Sujatha</cp:lastModifiedBy>
  <cp:revision>1</cp:revision>
  <dcterms:created xsi:type="dcterms:W3CDTF">2025-06-16T02:29:00Z</dcterms:created>
  <dcterms:modified xsi:type="dcterms:W3CDTF">2025-06-16T02:50:00Z</dcterms:modified>
</cp:coreProperties>
</file>